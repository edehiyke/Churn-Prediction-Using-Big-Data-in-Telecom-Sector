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07F50" w14:textId="77777777" w:rsidR="008C4230" w:rsidRPr="008C4230" w:rsidRDefault="008C4230" w:rsidP="008C4230">
      <w:pPr>
        <w:autoSpaceDE w:val="0"/>
        <w:autoSpaceDN w:val="0"/>
        <w:adjustRightInd w:val="0"/>
        <w:spacing w:after="0" w:line="240" w:lineRule="auto"/>
        <w:jc w:val="center"/>
        <w:rPr>
          <w:rFonts w:ascii="Times New Roman" w:hAnsi="Times New Roman" w:cs="Times New Roman"/>
          <w:b/>
          <w:bCs/>
          <w:color w:val="000000"/>
          <w:sz w:val="32"/>
          <w:szCs w:val="28"/>
        </w:rPr>
      </w:pPr>
      <w:commentRangeStart w:id="0"/>
      <w:r w:rsidRPr="008C4230">
        <w:rPr>
          <w:rFonts w:ascii="Times New Roman" w:hAnsi="Times New Roman" w:cs="Times New Roman"/>
          <w:b/>
          <w:bCs/>
          <w:color w:val="000000"/>
          <w:sz w:val="32"/>
          <w:szCs w:val="28"/>
        </w:rPr>
        <w:t xml:space="preserve">Churn Prediction Using Big Data in </w:t>
      </w:r>
      <w:commentRangeEnd w:id="0"/>
      <w:r w:rsidR="00564CA4">
        <w:rPr>
          <w:rStyle w:val="CommentReference"/>
        </w:rPr>
        <w:commentReference w:id="0"/>
      </w:r>
      <w:r w:rsidRPr="008C4230">
        <w:rPr>
          <w:rFonts w:ascii="Times New Roman" w:hAnsi="Times New Roman" w:cs="Times New Roman"/>
          <w:b/>
          <w:bCs/>
          <w:color w:val="000000"/>
          <w:sz w:val="32"/>
          <w:szCs w:val="28"/>
        </w:rPr>
        <w:t>Telecommunication Industry</w:t>
      </w:r>
    </w:p>
    <w:p w14:paraId="31D11BD8" w14:textId="77777777" w:rsidR="008C4230" w:rsidRPr="008C4230" w:rsidRDefault="008C4230" w:rsidP="008C4230">
      <w:pPr>
        <w:autoSpaceDE w:val="0"/>
        <w:autoSpaceDN w:val="0"/>
        <w:adjustRightInd w:val="0"/>
        <w:spacing w:after="0" w:line="240" w:lineRule="auto"/>
        <w:jc w:val="center"/>
        <w:rPr>
          <w:rFonts w:ascii="Times New Roman" w:hAnsi="Times New Roman" w:cs="Times New Roman"/>
          <w:b/>
          <w:bCs/>
          <w:color w:val="000000"/>
          <w:sz w:val="28"/>
          <w:szCs w:val="28"/>
        </w:rPr>
      </w:pPr>
    </w:p>
    <w:p w14:paraId="3E260A01" w14:textId="77777777" w:rsidR="008C4230" w:rsidRDefault="008C4230" w:rsidP="008C4230">
      <w:pPr>
        <w:autoSpaceDE w:val="0"/>
        <w:autoSpaceDN w:val="0"/>
        <w:adjustRightInd w:val="0"/>
        <w:spacing w:after="0" w:line="240" w:lineRule="auto"/>
        <w:jc w:val="center"/>
        <w:rPr>
          <w:rFonts w:ascii="Times New Roman" w:hAnsi="Times New Roman" w:cs="Times New Roman"/>
          <w:color w:val="000000"/>
          <w:sz w:val="24"/>
          <w:szCs w:val="24"/>
        </w:rPr>
      </w:pPr>
      <w:r w:rsidRPr="008C4230">
        <w:rPr>
          <w:rFonts w:ascii="Times New Roman" w:hAnsi="Times New Roman" w:cs="Times New Roman"/>
          <w:color w:val="000000"/>
          <w:sz w:val="24"/>
          <w:szCs w:val="24"/>
        </w:rPr>
        <w:t>Saad Azhar</w:t>
      </w:r>
    </w:p>
    <w:p w14:paraId="545AAEB7" w14:textId="77777777" w:rsidR="008C4230" w:rsidRPr="008C4230" w:rsidRDefault="008C4230" w:rsidP="008C4230">
      <w:pPr>
        <w:autoSpaceDE w:val="0"/>
        <w:autoSpaceDN w:val="0"/>
        <w:adjustRightInd w:val="0"/>
        <w:spacing w:after="0" w:line="240" w:lineRule="auto"/>
        <w:jc w:val="center"/>
        <w:rPr>
          <w:rFonts w:ascii="Times New Roman" w:hAnsi="Times New Roman" w:cs="Times New Roman"/>
          <w:color w:val="000000"/>
          <w:sz w:val="24"/>
          <w:szCs w:val="24"/>
        </w:rPr>
      </w:pPr>
    </w:p>
    <w:p w14:paraId="35ED80F7" w14:textId="77777777" w:rsidR="00DF552F" w:rsidRDefault="008C4230" w:rsidP="008C4230">
      <w:pPr>
        <w:jc w:val="center"/>
        <w:rPr>
          <w:rFonts w:ascii="Times New Roman" w:hAnsi="Times New Roman" w:cs="Times New Roman"/>
          <w:i/>
          <w:iCs/>
          <w:color w:val="404040"/>
        </w:rPr>
      </w:pPr>
      <w:r w:rsidRPr="008C4230">
        <w:rPr>
          <w:rFonts w:ascii="Times New Roman" w:hAnsi="Times New Roman" w:cs="Times New Roman"/>
          <w:i/>
          <w:iCs/>
          <w:color w:val="404040"/>
        </w:rPr>
        <w:t xml:space="preserve">Department of Computer Science, </w:t>
      </w:r>
      <w:r>
        <w:rPr>
          <w:rFonts w:ascii="Times New Roman" w:hAnsi="Times New Roman" w:cs="Times New Roman"/>
          <w:i/>
          <w:iCs/>
          <w:color w:val="404040"/>
        </w:rPr>
        <w:t>George Mason University (</w:t>
      </w:r>
      <w:hyperlink r:id="rId8" w:history="1">
        <w:r w:rsidRPr="005D2D94">
          <w:rPr>
            <w:rStyle w:val="Hyperlink"/>
            <w:rFonts w:ascii="Times New Roman" w:hAnsi="Times New Roman" w:cs="Times New Roman"/>
            <w:i/>
            <w:iCs/>
          </w:rPr>
          <w:t>sazhar2@masonlive.gmu.edu</w:t>
        </w:r>
      </w:hyperlink>
      <w:r w:rsidRPr="008C4230">
        <w:rPr>
          <w:rFonts w:ascii="Times New Roman" w:hAnsi="Times New Roman" w:cs="Times New Roman"/>
          <w:i/>
          <w:iCs/>
          <w:color w:val="404040"/>
        </w:rPr>
        <w:t>)</w:t>
      </w:r>
    </w:p>
    <w:p w14:paraId="73795F71" w14:textId="77777777" w:rsidR="008C4230" w:rsidRDefault="008C4230" w:rsidP="008C4230">
      <w:pPr>
        <w:jc w:val="center"/>
        <w:rPr>
          <w:rFonts w:ascii="Times New Roman" w:hAnsi="Times New Roman" w:cs="Times New Roman"/>
          <w:i/>
          <w:iCs/>
          <w:color w:val="404040"/>
        </w:rPr>
      </w:pPr>
    </w:p>
    <w:p w14:paraId="124F587B" w14:textId="77777777" w:rsidR="008C4230" w:rsidRPr="008C4230" w:rsidRDefault="008C4230" w:rsidP="008C4230">
      <w:pPr>
        <w:rPr>
          <w:rFonts w:ascii="Times New Roman" w:hAnsi="Times New Roman" w:cs="Times New Roman"/>
          <w:b/>
          <w:iCs/>
          <w:color w:val="404040"/>
          <w:sz w:val="24"/>
        </w:rPr>
      </w:pPr>
      <w:r w:rsidRPr="008C4230">
        <w:rPr>
          <w:rFonts w:ascii="Times New Roman" w:hAnsi="Times New Roman" w:cs="Times New Roman"/>
          <w:b/>
          <w:iCs/>
          <w:color w:val="404040"/>
          <w:sz w:val="24"/>
        </w:rPr>
        <w:t>Introduction</w:t>
      </w:r>
    </w:p>
    <w:p w14:paraId="090225DA" w14:textId="29B814D3" w:rsidR="008C4230" w:rsidRDefault="008C4230" w:rsidP="007A361B">
      <w:pPr>
        <w:spacing w:line="480" w:lineRule="auto"/>
        <w:rPr>
          <w:ins w:id="1" w:author="Saad" w:date="2016-12-07T06:39:00Z"/>
          <w:rFonts w:ascii="Times New Roman" w:hAnsi="Times New Roman" w:cs="Times New Roman"/>
          <w:bCs/>
          <w:szCs w:val="20"/>
        </w:rPr>
      </w:pPr>
      <w:commentRangeStart w:id="2"/>
      <w:commentRangeStart w:id="3"/>
      <w:r w:rsidRPr="008C4230">
        <w:rPr>
          <w:rFonts w:ascii="Times New Roman" w:hAnsi="Times New Roman" w:cs="Times New Roman"/>
          <w:bCs/>
          <w:szCs w:val="20"/>
        </w:rPr>
        <w:t xml:space="preserve">Major problem these days </w:t>
      </w:r>
      <w:commentRangeEnd w:id="2"/>
      <w:r w:rsidR="00044DA2">
        <w:rPr>
          <w:rStyle w:val="CommentReference"/>
        </w:rPr>
        <w:commentReference w:id="2"/>
      </w:r>
      <w:r w:rsidRPr="008C4230">
        <w:rPr>
          <w:rFonts w:ascii="Times New Roman" w:hAnsi="Times New Roman" w:cs="Times New Roman"/>
          <w:bCs/>
          <w:szCs w:val="20"/>
        </w:rPr>
        <w:t>is the loss of revenue</w:t>
      </w:r>
      <w:ins w:id="4" w:author="Saad" w:date="2016-12-07T05:13:00Z">
        <w:r w:rsidR="005E3BFD">
          <w:rPr>
            <w:rFonts w:ascii="Times New Roman" w:hAnsi="Times New Roman" w:cs="Times New Roman"/>
            <w:bCs/>
            <w:szCs w:val="20"/>
          </w:rPr>
          <w:t xml:space="preserve"> </w:t>
        </w:r>
      </w:ins>
      <w:ins w:id="5" w:author="Saad" w:date="2016-12-07T05:14:00Z">
        <w:r w:rsidR="005E3BFD">
          <w:rPr>
            <w:rFonts w:ascii="Times New Roman" w:hAnsi="Times New Roman" w:cs="Times New Roman"/>
            <w:color w:val="000000"/>
            <w:sz w:val="24"/>
            <w:szCs w:val="24"/>
            <w:shd w:val="clear" w:color="auto" w:fill="FFFFFF"/>
          </w:rPr>
          <w:t xml:space="preserve">of </w:t>
        </w:r>
      </w:ins>
      <w:ins w:id="6" w:author="Saad" w:date="2016-12-07T05:15:00Z">
        <w:r w:rsidR="005E3BFD">
          <w:rPr>
            <w:rFonts w:ascii="Times New Roman" w:hAnsi="Times New Roman" w:cs="Times New Roman"/>
            <w:color w:val="000000"/>
            <w:sz w:val="24"/>
            <w:szCs w:val="24"/>
            <w:shd w:val="clear" w:color="auto" w:fill="FFFFFF"/>
          </w:rPr>
          <w:t>up to around</w:t>
        </w:r>
      </w:ins>
      <w:ins w:id="7" w:author="Saad" w:date="2016-12-07T05:13:00Z">
        <w:r w:rsidR="005E3BFD" w:rsidRPr="00200649">
          <w:rPr>
            <w:rFonts w:ascii="Times New Roman" w:hAnsi="Times New Roman" w:cs="Times New Roman"/>
            <w:color w:val="000000"/>
            <w:sz w:val="24"/>
            <w:szCs w:val="24"/>
            <w:shd w:val="clear" w:color="auto" w:fill="FFFFFF"/>
          </w:rPr>
          <w:t xml:space="preserve"> 5% year-over-year </w:t>
        </w:r>
      </w:ins>
      <w:del w:id="8" w:author="Saad" w:date="2016-12-07T05:15:00Z">
        <w:r w:rsidRPr="008C4230" w:rsidDel="005E3BFD">
          <w:rPr>
            <w:rFonts w:ascii="Times New Roman" w:hAnsi="Times New Roman" w:cs="Times New Roman"/>
            <w:bCs/>
            <w:szCs w:val="20"/>
          </w:rPr>
          <w:delText xml:space="preserve"> </w:delText>
        </w:r>
      </w:del>
      <w:r w:rsidRPr="008C4230">
        <w:rPr>
          <w:rFonts w:ascii="Times New Roman" w:hAnsi="Times New Roman" w:cs="Times New Roman"/>
          <w:bCs/>
          <w:szCs w:val="20"/>
        </w:rPr>
        <w:t xml:space="preserve">for telecom companies due to customers leaving a particular telecom operator because of unsatisfaction with services or packages. </w:t>
      </w:r>
      <w:commentRangeEnd w:id="3"/>
      <w:r w:rsidR="004F5A78">
        <w:rPr>
          <w:rStyle w:val="CommentReference"/>
        </w:rPr>
        <w:commentReference w:id="3"/>
      </w:r>
      <w:r w:rsidRPr="008C4230">
        <w:rPr>
          <w:rFonts w:ascii="Times New Roman" w:hAnsi="Times New Roman" w:cs="Times New Roman"/>
          <w:bCs/>
          <w:szCs w:val="20"/>
        </w:rPr>
        <w:t>This issue is known as churn which is creating a big gap of finances in telecommunication sector</w:t>
      </w:r>
      <w:ins w:id="9" w:author="Saad" w:date="2016-12-07T05:17:00Z">
        <w:r w:rsidR="005E3BFD">
          <w:rPr>
            <w:rFonts w:ascii="Times New Roman" w:hAnsi="Times New Roman" w:cs="Times New Roman"/>
            <w:bCs/>
            <w:szCs w:val="20"/>
          </w:rPr>
          <w:t xml:space="preserve"> and </w:t>
        </w:r>
      </w:ins>
      <w:del w:id="10" w:author="Saad" w:date="2016-12-07T05:16:00Z">
        <w:r w:rsidR="00680570" w:rsidDel="005E3BFD">
          <w:rPr>
            <w:rFonts w:ascii="Times New Roman" w:hAnsi="Times New Roman" w:cs="Times New Roman"/>
            <w:bCs/>
            <w:szCs w:val="20"/>
          </w:rPr>
          <w:delText xml:space="preserve">, </w:delText>
        </w:r>
      </w:del>
      <w:r w:rsidR="00680570">
        <w:rPr>
          <w:rFonts w:ascii="Times New Roman" w:hAnsi="Times New Roman" w:cs="Times New Roman"/>
          <w:bCs/>
          <w:szCs w:val="20"/>
        </w:rPr>
        <w:t>loss of revenue for telecom organizations</w:t>
      </w:r>
      <w:r w:rsidR="00016121">
        <w:rPr>
          <w:rFonts w:ascii="Times New Roman" w:hAnsi="Times New Roman" w:cs="Times New Roman"/>
          <w:bCs/>
          <w:szCs w:val="20"/>
        </w:rPr>
        <w:t xml:space="preserve"> due to which</w:t>
      </w:r>
      <w:r w:rsidRPr="008C4230">
        <w:rPr>
          <w:rFonts w:ascii="Times New Roman" w:hAnsi="Times New Roman" w:cs="Times New Roman"/>
          <w:bCs/>
          <w:szCs w:val="20"/>
        </w:rPr>
        <w:t xml:space="preserve"> </w:t>
      </w:r>
      <w:r w:rsidR="00016121">
        <w:rPr>
          <w:rFonts w:ascii="Times New Roman" w:hAnsi="Times New Roman" w:cs="Times New Roman"/>
          <w:bCs/>
          <w:szCs w:val="20"/>
        </w:rPr>
        <w:t xml:space="preserve">it </w:t>
      </w:r>
      <w:r w:rsidRPr="008C4230">
        <w:rPr>
          <w:rFonts w:ascii="Times New Roman" w:hAnsi="Times New Roman" w:cs="Times New Roman"/>
          <w:bCs/>
          <w:szCs w:val="20"/>
        </w:rPr>
        <w:t xml:space="preserve">is ultimately affecting the economy of that specific country because </w:t>
      </w:r>
      <w:r w:rsidR="00016121">
        <w:rPr>
          <w:rFonts w:ascii="Times New Roman" w:hAnsi="Times New Roman" w:cs="Times New Roman"/>
          <w:bCs/>
          <w:szCs w:val="20"/>
        </w:rPr>
        <w:t xml:space="preserve">telecom sector </w:t>
      </w:r>
      <w:r w:rsidRPr="008C4230">
        <w:rPr>
          <w:rFonts w:ascii="Times New Roman" w:hAnsi="Times New Roman" w:cs="Times New Roman"/>
          <w:bCs/>
          <w:szCs w:val="20"/>
        </w:rPr>
        <w:t>forms a major part of economy these days.</w:t>
      </w:r>
      <w:ins w:id="11" w:author="Saad" w:date="2016-12-07T05:17:00Z">
        <w:r w:rsidR="005E3BFD">
          <w:rPr>
            <w:rFonts w:ascii="Times New Roman" w:hAnsi="Times New Roman" w:cs="Times New Roman"/>
            <w:bCs/>
            <w:szCs w:val="20"/>
          </w:rPr>
          <w:t xml:space="preserve"> </w:t>
        </w:r>
      </w:ins>
      <w:del w:id="12" w:author="Saad" w:date="2016-12-07T05:50:00Z">
        <w:r w:rsidR="001F6F77" w:rsidDel="00200649">
          <w:rPr>
            <w:rFonts w:ascii="Times New Roman" w:hAnsi="Times New Roman" w:cs="Times New Roman"/>
            <w:bCs/>
            <w:szCs w:val="20"/>
          </w:rPr>
          <w:delText xml:space="preserve"> </w:delText>
        </w:r>
      </w:del>
      <w:r w:rsidR="001F6F77">
        <w:rPr>
          <w:rFonts w:ascii="Times New Roman" w:hAnsi="Times New Roman" w:cs="Times New Roman"/>
          <w:bCs/>
          <w:szCs w:val="20"/>
        </w:rPr>
        <w:t>Moreover another problem is that researchers are not able to find concrete solution for churn problem. So the purpose of my research</w:t>
      </w:r>
      <w:r w:rsidRPr="008C4230">
        <w:rPr>
          <w:rFonts w:ascii="Times New Roman" w:hAnsi="Times New Roman" w:cs="Times New Roman"/>
          <w:bCs/>
          <w:szCs w:val="20"/>
        </w:rPr>
        <w:t xml:space="preserve"> is to get this churn problem solved </w:t>
      </w:r>
      <w:r w:rsidR="007A361B">
        <w:rPr>
          <w:rFonts w:ascii="Times New Roman" w:hAnsi="Times New Roman" w:cs="Times New Roman"/>
          <w:bCs/>
          <w:szCs w:val="20"/>
        </w:rPr>
        <w:t xml:space="preserve">in </w:t>
      </w:r>
      <w:r w:rsidRPr="008C4230">
        <w:rPr>
          <w:rFonts w:ascii="Times New Roman" w:hAnsi="Times New Roman" w:cs="Times New Roman"/>
          <w:bCs/>
          <w:szCs w:val="20"/>
        </w:rPr>
        <w:t xml:space="preserve">telecommunication sector using big </w:t>
      </w:r>
      <w:r w:rsidR="007A361B" w:rsidRPr="008C4230">
        <w:rPr>
          <w:rFonts w:ascii="Times New Roman" w:hAnsi="Times New Roman" w:cs="Times New Roman"/>
          <w:bCs/>
          <w:szCs w:val="20"/>
        </w:rPr>
        <w:t>data</w:t>
      </w:r>
      <w:r w:rsidR="007A361B">
        <w:rPr>
          <w:rFonts w:ascii="Times New Roman" w:hAnsi="Times New Roman" w:cs="Times New Roman"/>
          <w:bCs/>
          <w:szCs w:val="20"/>
        </w:rPr>
        <w:t xml:space="preserve"> and</w:t>
      </w:r>
      <w:r w:rsidR="001F6F77">
        <w:rPr>
          <w:rFonts w:ascii="Times New Roman" w:hAnsi="Times New Roman" w:cs="Times New Roman"/>
          <w:bCs/>
          <w:szCs w:val="20"/>
        </w:rPr>
        <w:t xml:space="preserve"> to find out research gap in this domain which is not enabling researchers to get this problem solved</w:t>
      </w:r>
      <w:r w:rsidRPr="008C4230">
        <w:rPr>
          <w:rFonts w:ascii="Times New Roman" w:hAnsi="Times New Roman" w:cs="Times New Roman"/>
          <w:bCs/>
          <w:szCs w:val="20"/>
        </w:rPr>
        <w:t xml:space="preserve">. I am </w:t>
      </w:r>
      <w:commentRangeStart w:id="13"/>
      <w:r w:rsidRPr="008C4230">
        <w:rPr>
          <w:rFonts w:ascii="Times New Roman" w:hAnsi="Times New Roman" w:cs="Times New Roman"/>
          <w:bCs/>
          <w:szCs w:val="20"/>
        </w:rPr>
        <w:t>trying to solve this problem by predicting churn ratio beforehand (before when it actually happens) so that remedial strategies could be introduced in time so stop customer form leaving.</w:t>
      </w:r>
      <w:commentRangeEnd w:id="13"/>
      <w:r w:rsidR="005F335F">
        <w:rPr>
          <w:rStyle w:val="CommentReference"/>
        </w:rPr>
        <w:commentReference w:id="13"/>
      </w:r>
    </w:p>
    <w:p w14:paraId="7289D42A" w14:textId="77777777" w:rsidR="009B6E9B" w:rsidRDefault="009B6E9B" w:rsidP="007A361B">
      <w:pPr>
        <w:spacing w:line="480" w:lineRule="auto"/>
        <w:rPr>
          <w:ins w:id="14" w:author="Saad" w:date="2016-12-07T10:00:00Z"/>
          <w:rFonts w:ascii="Times New Roman" w:hAnsi="Times New Roman" w:cs="Times New Roman"/>
          <w:bCs/>
          <w:szCs w:val="20"/>
        </w:rPr>
      </w:pPr>
    </w:p>
    <w:p w14:paraId="797EA4AD" w14:textId="77777777" w:rsidR="00B65210" w:rsidRPr="003642A5" w:rsidRDefault="00B65210" w:rsidP="00B65210">
      <w:pPr>
        <w:spacing w:after="200" w:line="480" w:lineRule="auto"/>
        <w:rPr>
          <w:moveTo w:id="15" w:author="Saad" w:date="2016-12-07T10:00:00Z"/>
          <w:rFonts w:ascii="Times New Roman" w:hAnsi="Times New Roman" w:cs="Times New Roman"/>
          <w:b/>
          <w:sz w:val="24"/>
          <w:szCs w:val="24"/>
        </w:rPr>
      </w:pPr>
      <w:moveToRangeStart w:id="16" w:author="Saad" w:date="2016-12-07T10:00:00Z" w:name="move468868176"/>
      <w:commentRangeStart w:id="17"/>
      <w:moveTo w:id="18" w:author="Saad" w:date="2016-12-07T10:00:00Z">
        <w:r w:rsidRPr="003642A5">
          <w:rPr>
            <w:rFonts w:ascii="Times New Roman" w:hAnsi="Times New Roman" w:cs="Times New Roman"/>
            <w:b/>
            <w:sz w:val="24"/>
            <w:szCs w:val="24"/>
          </w:rPr>
          <w:t>Reasons</w:t>
        </w:r>
        <w:r>
          <w:rPr>
            <w:rFonts w:ascii="Times New Roman" w:hAnsi="Times New Roman" w:cs="Times New Roman"/>
            <w:b/>
            <w:sz w:val="24"/>
            <w:szCs w:val="24"/>
          </w:rPr>
          <w:t xml:space="preserve"> due to which Customers Leave a Particular Telecom O</w:t>
        </w:r>
        <w:r w:rsidRPr="003642A5">
          <w:rPr>
            <w:rFonts w:ascii="Times New Roman" w:hAnsi="Times New Roman" w:cs="Times New Roman"/>
            <w:b/>
            <w:sz w:val="24"/>
            <w:szCs w:val="24"/>
          </w:rPr>
          <w:t>perator</w:t>
        </w:r>
        <w:commentRangeEnd w:id="17"/>
        <w:r>
          <w:rPr>
            <w:rStyle w:val="CommentReference"/>
          </w:rPr>
          <w:commentReference w:id="17"/>
        </w:r>
      </w:moveTo>
    </w:p>
    <w:p w14:paraId="0A807B0F" w14:textId="77777777" w:rsidR="00B65210" w:rsidRPr="00FC0006" w:rsidRDefault="00B65210" w:rsidP="00B65210">
      <w:pPr>
        <w:spacing w:after="200" w:line="480" w:lineRule="auto"/>
        <w:rPr>
          <w:moveTo w:id="19" w:author="Saad" w:date="2016-12-07T10:00:00Z"/>
          <w:rFonts w:ascii="Times New Roman" w:hAnsi="Times New Roman" w:cs="Times New Roman"/>
        </w:rPr>
      </w:pPr>
      <w:moveTo w:id="20" w:author="Saad" w:date="2016-12-07T10:00:00Z">
        <w:r w:rsidRPr="00FC0006">
          <w:rPr>
            <w:rFonts w:ascii="Times New Roman" w:hAnsi="Times New Roman" w:cs="Times New Roman"/>
          </w:rPr>
          <w:t xml:space="preserve">Customer leave due to a lot of problems particularly due to unsatisfaction with the services and packages of a telecom operator. They can also leave if better services are provided by other operators and this all happens when there is a lot of competition in telecom sector </w:t>
        </w:r>
        <w:r w:rsidRPr="00FC0006">
          <w:rPr>
            <w:rFonts w:ascii="Times New Roman" w:hAnsi="Times New Roman" w:cs="Times New Roman"/>
          </w:rPr>
          <w:fldChar w:fldCharType="begin"/>
        </w:r>
        <w:r w:rsidRPr="00FC0006">
          <w:rPr>
            <w:rFonts w:ascii="Times New Roman" w:hAnsi="Times New Roman" w:cs="Times New Roman"/>
          </w:rPr>
          <w:instrText xml:space="preserve"> ADDIN ZOTERO_ITEM CSL_CITATION {"citationID":"2ne2hotum1","properties":{"formattedCitation":"[2]","plainCitation":"[2]"},"citationItems":[{"id":31,"uris":["http://zotero.org/users/local/hblJtuOh/items/EPK9676F"],"uri":["http://zotero.org/users/local/hblJtuOh/items/EPK9676F"],"itemData":{"id":31,"type":"article-journal","title":"Churn Prediction in Telecom Industry Using R","container-title":"International Journal of Engineering and Technical Research (IJETR) ISSN","page":"2321–0869","source":"Google Scholar","author":[{"family":"Kaur","given":"Manpreet"},{"family":"Mahajan","given":"Prerna"}]}}],"schema":"https://github.com/citation-style-language/schema/raw/master/csl-citation.json"} </w:instrText>
        </w:r>
        <w:r w:rsidRPr="00FC0006">
          <w:rPr>
            <w:rFonts w:ascii="Times New Roman" w:hAnsi="Times New Roman" w:cs="Times New Roman"/>
          </w:rPr>
          <w:fldChar w:fldCharType="separate"/>
        </w:r>
        <w:r w:rsidRPr="00FC0006">
          <w:rPr>
            <w:rFonts w:ascii="Times New Roman" w:hAnsi="Times New Roman" w:cs="Times New Roman"/>
          </w:rPr>
          <w:t>[2]</w:t>
        </w:r>
        <w:r w:rsidRPr="00FC0006">
          <w:rPr>
            <w:rFonts w:ascii="Times New Roman" w:hAnsi="Times New Roman" w:cs="Times New Roman"/>
          </w:rPr>
          <w:fldChar w:fldCharType="end"/>
        </w:r>
        <w:r w:rsidRPr="00FC0006">
          <w:rPr>
            <w:rFonts w:ascii="Times New Roman" w:hAnsi="Times New Roman" w:cs="Times New Roman"/>
          </w:rPr>
          <w:t>. Another reason could be contracts which end after a two year period. Customers after that tend to look for best possible offer available in telecom market for a new mobile phone.</w:t>
        </w:r>
      </w:moveTo>
    </w:p>
    <w:p w14:paraId="7DFDABD0" w14:textId="77777777" w:rsidR="00B65210" w:rsidRPr="00FC0006" w:rsidRDefault="00B65210" w:rsidP="00B65210">
      <w:pPr>
        <w:spacing w:after="200" w:line="480" w:lineRule="auto"/>
        <w:rPr>
          <w:moveTo w:id="21" w:author="Saad" w:date="2016-12-07T10:00:00Z"/>
          <w:rFonts w:ascii="Times New Roman" w:hAnsi="Times New Roman" w:cs="Times New Roman"/>
        </w:rPr>
      </w:pPr>
      <w:moveTo w:id="22" w:author="Saad" w:date="2016-12-07T10:00:00Z">
        <w:r w:rsidRPr="00FC0006">
          <w:rPr>
            <w:rFonts w:ascii="Times New Roman" w:hAnsi="Times New Roman" w:cs="Times New Roman"/>
          </w:rPr>
          <w:lastRenderedPageBreak/>
          <w:t xml:space="preserve">Majority of previous researches point out the competition in telecom sector which results in customer switching between operators because better services may be provided by other operators. This is the major churn reason these days </w:t>
        </w:r>
        <w:r w:rsidRPr="00FC0006">
          <w:rPr>
            <w:rFonts w:ascii="Times New Roman" w:hAnsi="Times New Roman" w:cs="Times New Roman"/>
          </w:rPr>
          <w:fldChar w:fldCharType="begin"/>
        </w:r>
        <w:r w:rsidRPr="00FC0006">
          <w:rPr>
            <w:rFonts w:ascii="Times New Roman" w:hAnsi="Times New Roman" w:cs="Times New Roman"/>
          </w:rPr>
          <w:instrText xml:space="preserve"> ADDIN ZOTERO_ITEM CSL_CITATION {"citationID":"75CfPlAn","properties":{"formattedCitation":"[2], [8], [10]","plainCitation":"[2], [8], [10]"},"citationItems":[{"id":31,"uris":["http://zotero.org/users/local/hblJtuOh/items/EPK9676F"],"uri":["http://zotero.org/users/local/hblJtuOh/items/EPK9676F"],"itemData":{"id":31,"type":"article-journal","title":"Churn Prediction in Telecom Industry Using R","container-title":"International Journal of Engineering and Technical Research (IJETR) ISSN","page":"2321–0869","source":"Google Scholar","author":[{"family":"Kaur","given":"Manpreet"},{"family":"Mahajan","given":"Prerna"}]}},{"id":41,"uris":["http://zotero.org/users/local/hblJtuOh/items/8566HGGE"],"uri":["http://zotero.org/users/local/hblJtuOh/items/8566HGGE"],"itemData":{"id":41,"type":"article-journal","title":"Applying data mining to telecom churn management","container-title":"Expert Systems with Applications","page":"515-524","volume":"31","issue":"3","source":"ScienceDirect","abstract":"Taiwan deregulated its wireless telecommunication services in 1997. Fierce competition followed, and churn management becomes a major focus of mobile operators to retain subscribers via satisfying their needs under resource constraints. One of the challenges is churner prediction. Through empirical evaluation, this study compares various data mining techniques that can assign a ‘propensity-to-churn’ score periodically to each subscriber of a mobile operator. The results indicate that both decision tree and neural network techniques can deliver accurate churn prediction models by using customer demographics, billing information, contract/service status, call detail records, and service change log.","DOI":"10.1016/j.eswa.2005.09.080","ISSN":"0957-4174","journalAbbreviation":"Expert Systems with Applications","author":[{"family":"Hung","given":"Shin-Yuan"},{"family":"Yen","given":"David C."},{"family":"Wang","given":"Hsiu-Yu"}],"issued":{"date-parts":[["2006",10]]}}},{"id":80,"uris":["http://zotero.org/users/local/hblJtuOh/items/WNGE28Z3"],"uri":["http://zotero.org/users/local/hblJtuOh/items/WNGE28Z3"],"itemData":{"id":80,"type":"chapter","title":"Predicting customer churn in mobile networks through analysis of social groups","container-title":"Proceedings of the 2010 SIAM International Conference on Data Mining","collection-title":"Proceedings","publisher":"Society for Industrial and Applied Mathematics","page":"732-741","number-of-volumes":"0","source":"epubs.siam.org (Atypon)","abstract":"Churn prediction aims to identify subscribers who are about to transfer their business to a competitor. Since the cost associated with customer acquisition is much greater than the cost of customer retention, churn prediction has emerged as a crucial Business Intelligence (BI) application for modern telecommunication operators. The dominant approach to churn prediction is to model individual customers and derive their likelihood of churn using a predictive model. Recent work has shown that analyzing customers' interactions by assessing the social vicinity of recent churners can improve the accuracy of churn prediction. We propose a novel framework, termed Group-First Churn Prediction, which eliminates the a priori requirement of knowing who recently churned. Specifically, our approach exploits the structure of customer interactions to predict which groups of subscribers are most prone to churn, before even a single member in the group has churned. Our method works by identifying closely-knit groups of subscribers using second order social metrics derived from information theoretic principles. The interactions within each group are then analyzed to identify social leaders. Based on Key Performance Indicators that are derived from these groups, a novel statistical model is used to predict the churn of the groups and their members. Our experimental results, which are based on data from a telecommunication operator with approximately 16 million subscribers, demonstrate the unique advantages of the proposed method. We further provide empirical evidence that our method captures social phenomena in a highly significant manner.","URL":"http://epubs.siam.org/doi/abs/10.1137/1.9781611972801.64","ISBN":"978-0-89871-703-7","author":[{"family":"Richter","given":"Y."},{"family":"Yom-Tov","given":"E."},{"family":"Slonim","given":"N."}],"issued":{"date-parts":[["2010",4,29]]},"accessed":{"date-parts":[["2016",10,30]]}}}],"schema":"https://github.com/citation-style-language/schema/raw/master/csl-citation.json"} </w:instrText>
        </w:r>
        <w:r w:rsidRPr="00FC0006">
          <w:rPr>
            <w:rFonts w:ascii="Times New Roman" w:hAnsi="Times New Roman" w:cs="Times New Roman"/>
          </w:rPr>
          <w:fldChar w:fldCharType="separate"/>
        </w:r>
        <w:r w:rsidRPr="00FC0006">
          <w:rPr>
            <w:rFonts w:ascii="Times New Roman" w:hAnsi="Times New Roman" w:cs="Times New Roman"/>
          </w:rPr>
          <w:t>[2], [8], [10]</w:t>
        </w:r>
        <w:r w:rsidRPr="00FC0006">
          <w:rPr>
            <w:rFonts w:ascii="Times New Roman" w:hAnsi="Times New Roman" w:cs="Times New Roman"/>
          </w:rPr>
          <w:fldChar w:fldCharType="end"/>
        </w:r>
        <w:r w:rsidRPr="00FC0006">
          <w:rPr>
            <w:rFonts w:ascii="Times New Roman" w:hAnsi="Times New Roman" w:cs="Times New Roman"/>
          </w:rPr>
          <w:t>.</w:t>
        </w:r>
      </w:moveTo>
    </w:p>
    <w:p w14:paraId="07B541B4" w14:textId="77777777" w:rsidR="00B65210" w:rsidRPr="00FC0006" w:rsidRDefault="00B65210" w:rsidP="00B65210">
      <w:pPr>
        <w:spacing w:after="200" w:line="480" w:lineRule="auto"/>
        <w:rPr>
          <w:moveTo w:id="23" w:author="Saad" w:date="2016-12-07T10:00:00Z"/>
          <w:rFonts w:ascii="Times New Roman" w:hAnsi="Times New Roman" w:cs="Times New Roman"/>
        </w:rPr>
      </w:pPr>
      <w:moveTo w:id="24" w:author="Saad" w:date="2016-12-07T10:00:00Z">
        <w:r w:rsidRPr="00FC0006">
          <w:rPr>
            <w:rFonts w:ascii="Times New Roman" w:hAnsi="Times New Roman" w:cs="Times New Roman"/>
          </w:rPr>
          <w:t>Moreover, Customer could also switch if their contract with a particular operator expire. In these situation customers tend to go for a change or to go with operators which provide the best deal for new mobile phones. Sometimes there comes up a scenario if packages do not meet the requirements of the customers. This a one of the major reason of churn.</w:t>
        </w:r>
      </w:moveTo>
    </w:p>
    <w:p w14:paraId="4FA642AC" w14:textId="77777777" w:rsidR="00B65210" w:rsidRPr="00FC0006" w:rsidRDefault="00B65210" w:rsidP="00B65210">
      <w:pPr>
        <w:spacing w:after="200" w:line="480" w:lineRule="auto"/>
        <w:rPr>
          <w:moveTo w:id="25" w:author="Saad" w:date="2016-12-07T10:00:00Z"/>
          <w:rFonts w:ascii="Times New Roman" w:hAnsi="Times New Roman" w:cs="Times New Roman"/>
          <w:bCs/>
        </w:rPr>
      </w:pPr>
      <w:moveTo w:id="26" w:author="Saad" w:date="2016-12-07T10:00:00Z">
        <w:r w:rsidRPr="00FC0006">
          <w:rPr>
            <w:rFonts w:ascii="Times New Roman" w:hAnsi="Times New Roman" w:cs="Times New Roman"/>
            <w:bCs/>
          </w:rPr>
          <w:t xml:space="preserve">These all the churn reasons are interlinked because the solutions which are required to solve them are more or less the same. Moreover they can help data scientists in finding solutions for churn problem. Effects of these reasons is in the form of loss of revenue for telecom organizations because when a customer leaves it results less payments in the form of bills which is a direct loss. Moreover it is twenty times more expensive to attract new customers rather than retaining previous ones. So these effects can be very costly for operators </w:t>
        </w:r>
        <w:r w:rsidRPr="00FC0006">
          <w:rPr>
            <w:rFonts w:ascii="Times New Roman" w:hAnsi="Times New Roman" w:cs="Times New Roman"/>
            <w:bCs/>
          </w:rPr>
          <w:fldChar w:fldCharType="begin"/>
        </w:r>
        <w:r w:rsidRPr="00FC0006">
          <w:rPr>
            <w:rFonts w:ascii="Times New Roman" w:hAnsi="Times New Roman" w:cs="Times New Roman"/>
            <w:bCs/>
          </w:rPr>
          <w:instrText xml:space="preserve"> ADDIN ZOTERO_ITEM CSL_CITATION {"citationID":"apb5e0oh9","properties":{"formattedCitation":"[11]","plainCitation":"[11]"},"citationItems":[{"id":55,"uris":["http://zotero.org/users/local/hblJtuOh/items/Q465JIIU"],"uri":["http://zotero.org/users/local/hblJtuOh/items/Q465JIIU"],"itemData":{"id":55,"type":"paper-conference","title":"Behavioral modeling for churn prediction: Early indicators and accurate predictors of custom defection and loyalty","container-title":"2015 IEEE International Congress on Big Data","publisher":"IEEE","page":"677–680","source":"Google Scholar","URL":"http://ieeexplore.ieee.org/xpls/abs_all.jsp?arnumber=7207291","shortTitle":"Behavioral modeling for churn prediction","author":[{"family":"Khan","given":"Muhammad Raza"},{"family":"Manoj","given":"Joshua"},{"family":"Singh","given":"Anikate"},{"family":"Blumenstock","given":"Joshua"}],"issued":{"date-parts":[["2015"]]},"accessed":{"date-parts":[["2016",10,15]]}}}],"schema":"https://github.com/citation-style-language/schema/raw/master/csl-citation.json"} </w:instrText>
        </w:r>
        <w:r w:rsidRPr="00FC0006">
          <w:rPr>
            <w:rFonts w:ascii="Times New Roman" w:hAnsi="Times New Roman" w:cs="Times New Roman"/>
            <w:bCs/>
          </w:rPr>
          <w:fldChar w:fldCharType="separate"/>
        </w:r>
        <w:r w:rsidRPr="00FC0006">
          <w:rPr>
            <w:rFonts w:ascii="Times New Roman" w:hAnsi="Times New Roman" w:cs="Times New Roman"/>
          </w:rPr>
          <w:t>[11]</w:t>
        </w:r>
        <w:r w:rsidRPr="00FC0006">
          <w:rPr>
            <w:rFonts w:ascii="Times New Roman" w:hAnsi="Times New Roman" w:cs="Times New Roman"/>
            <w:bCs/>
          </w:rPr>
          <w:fldChar w:fldCharType="end"/>
        </w:r>
        <w:r w:rsidRPr="00FC0006">
          <w:rPr>
            <w:rFonts w:ascii="Times New Roman" w:hAnsi="Times New Roman" w:cs="Times New Roman"/>
            <w:bCs/>
          </w:rPr>
          <w:t>.</w:t>
        </w:r>
      </w:moveTo>
    </w:p>
    <w:moveToRangeEnd w:id="16"/>
    <w:p w14:paraId="430A0C8B" w14:textId="77777777" w:rsidR="00B65210" w:rsidRDefault="00B65210" w:rsidP="007A361B">
      <w:pPr>
        <w:spacing w:line="480" w:lineRule="auto"/>
        <w:rPr>
          <w:ins w:id="27" w:author="Saad" w:date="2016-12-07T10:00:00Z"/>
          <w:rFonts w:ascii="Times New Roman" w:hAnsi="Times New Roman" w:cs="Times New Roman"/>
          <w:bCs/>
          <w:szCs w:val="20"/>
        </w:rPr>
      </w:pPr>
    </w:p>
    <w:p w14:paraId="739014E6" w14:textId="77777777" w:rsidR="00B65210" w:rsidDel="00B65210" w:rsidRDefault="00B65210" w:rsidP="007A361B">
      <w:pPr>
        <w:spacing w:line="480" w:lineRule="auto"/>
        <w:rPr>
          <w:del w:id="28" w:author="Saad" w:date="2016-12-07T10:01:00Z"/>
          <w:rFonts w:ascii="Times New Roman" w:hAnsi="Times New Roman" w:cs="Times New Roman"/>
          <w:bCs/>
          <w:szCs w:val="20"/>
        </w:rPr>
      </w:pPr>
    </w:p>
    <w:p w14:paraId="3272D465" w14:textId="320A2CAB" w:rsidR="00936429" w:rsidRPr="00376FF8" w:rsidDel="009B6E9B" w:rsidRDefault="00936429" w:rsidP="007A361B">
      <w:pPr>
        <w:spacing w:line="480" w:lineRule="auto"/>
        <w:rPr>
          <w:del w:id="29" w:author="Saad" w:date="2016-12-07T06:39:00Z"/>
          <w:rFonts w:ascii="Times New Roman" w:hAnsi="Times New Roman" w:cs="Times New Roman"/>
          <w:b/>
          <w:bCs/>
          <w:sz w:val="24"/>
          <w:szCs w:val="20"/>
        </w:rPr>
      </w:pPr>
      <w:del w:id="30" w:author="Saad" w:date="2016-12-07T06:39:00Z">
        <w:r w:rsidRPr="00376FF8" w:rsidDel="009B6E9B">
          <w:rPr>
            <w:rFonts w:ascii="Times New Roman" w:hAnsi="Times New Roman" w:cs="Times New Roman"/>
            <w:b/>
            <w:bCs/>
            <w:sz w:val="24"/>
            <w:szCs w:val="20"/>
          </w:rPr>
          <w:delText>Big Data</w:delText>
        </w:r>
      </w:del>
    </w:p>
    <w:p w14:paraId="7A4AE301" w14:textId="5DE02A73" w:rsidR="00322A27" w:rsidRPr="00432012" w:rsidDel="009B6E9B" w:rsidRDefault="00322A27" w:rsidP="00432012">
      <w:pPr>
        <w:autoSpaceDE w:val="0"/>
        <w:autoSpaceDN w:val="0"/>
        <w:adjustRightInd w:val="0"/>
        <w:spacing w:after="0" w:line="480" w:lineRule="auto"/>
        <w:rPr>
          <w:del w:id="31" w:author="Saad" w:date="2016-12-07T06:39:00Z"/>
          <w:rFonts w:ascii="Times New Roman" w:hAnsi="Times New Roman" w:cs="Times New Roman"/>
        </w:rPr>
      </w:pPr>
      <w:commentRangeStart w:id="32"/>
      <w:del w:id="33" w:author="Saad" w:date="2016-12-07T06:39:00Z">
        <w:r w:rsidRPr="00432012" w:rsidDel="009B6E9B">
          <w:rPr>
            <w:rFonts w:ascii="Times New Roman" w:hAnsi="Times New Roman" w:cs="Times New Roman"/>
            <w:bCs/>
          </w:rPr>
          <w:delText>Big Data is a very ubiqu</w:delText>
        </w:r>
        <w:r w:rsidR="00290400" w:rsidRPr="00432012" w:rsidDel="009B6E9B">
          <w:rPr>
            <w:rFonts w:ascii="Times New Roman" w:hAnsi="Times New Roman" w:cs="Times New Roman"/>
            <w:bCs/>
          </w:rPr>
          <w:delText>it</w:delText>
        </w:r>
        <w:r w:rsidRPr="00432012" w:rsidDel="009B6E9B">
          <w:rPr>
            <w:rFonts w:ascii="Times New Roman" w:hAnsi="Times New Roman" w:cs="Times New Roman"/>
            <w:bCs/>
          </w:rPr>
          <w:delText xml:space="preserve">ous </w:delText>
        </w:r>
        <w:r w:rsidR="00290400" w:rsidRPr="00432012" w:rsidDel="009B6E9B">
          <w:rPr>
            <w:rFonts w:ascii="Times New Roman" w:hAnsi="Times New Roman" w:cs="Times New Roman"/>
            <w:bCs/>
          </w:rPr>
          <w:delText>term which has no specific definition</w:delText>
        </w:r>
        <w:commentRangeEnd w:id="32"/>
        <w:r w:rsidR="005F335F" w:rsidDel="009B6E9B">
          <w:rPr>
            <w:rStyle w:val="CommentReference"/>
          </w:rPr>
          <w:commentReference w:id="32"/>
        </w:r>
        <w:r w:rsidR="00290400" w:rsidRPr="00432012" w:rsidDel="009B6E9B">
          <w:rPr>
            <w:rFonts w:ascii="Times New Roman" w:hAnsi="Times New Roman" w:cs="Times New Roman"/>
            <w:bCs/>
          </w:rPr>
          <w:delText xml:space="preserve">. It means the collection of data from various sources and when that data continuous to grow and the size is in petabytes then that data is known as Big Data. Big Data has </w:delText>
        </w:r>
        <w:r w:rsidR="00290400" w:rsidRPr="00432012" w:rsidDel="009B6E9B">
          <w:rPr>
            <w:rFonts w:ascii="Times New Roman" w:hAnsi="Times New Roman" w:cs="Times New Roman"/>
          </w:rPr>
          <w:delText>four key themes which are Information, Technologies, Methods and Impact</w:delText>
        </w:r>
        <w:r w:rsidR="00290400" w:rsidRPr="00432012" w:rsidDel="009B6E9B">
          <w:rPr>
            <w:rFonts w:ascii="Times New Roman" w:hAnsi="Times New Roman" w:cs="Times New Roman"/>
          </w:rPr>
          <w:fldChar w:fldCharType="begin"/>
        </w:r>
        <w:r w:rsidR="00290400" w:rsidRPr="00432012" w:rsidDel="009B6E9B">
          <w:rPr>
            <w:rFonts w:ascii="Times New Roman" w:hAnsi="Times New Roman" w:cs="Times New Roman"/>
          </w:rPr>
          <w:delInstrText xml:space="preserve"> ADDIN ZOTERO_ITEM CSL_CITATION {"citationID":"16lag462vp","properties":{"formattedCitation":"[1]","plainCitation":"[1]"},"citationItems":[{"id":75,"uris":["http://zotero.org/users/local/hblJtuOh/items/KDEH5VNG"],"uri":["http://zotero.org/users/local/hblJtuOh/items/KDEH5VNG"],"itemData":{"id":75,"type":"paper-conference","title":"What is big data? A consensual definition and a review of key research topics","page":"97-104","source":"CrossRef","URL":"http://scitation.aip.org/content/aip/proceeding/aipcp/10.1063/1.4907823","DOI":"10.1063/1.4907823","shortTitle":"What is big data?","author":[{"family":"De Mauro","given":"Andrea"},{"family":"Greco","given":"Marco"},{"family":"Grimaldi","given":"Michele"}],"issued":{"date-parts":[["2015"]]},"accessed":{"date-parts":[["2016",10,26]]}}}],"schema":"https://github.com/citation-style-language/schema/raw/master/csl-citation.json"} </w:delInstrText>
        </w:r>
        <w:r w:rsidR="00290400" w:rsidRPr="00432012" w:rsidDel="009B6E9B">
          <w:rPr>
            <w:rFonts w:ascii="Times New Roman" w:hAnsi="Times New Roman" w:cs="Times New Roman"/>
          </w:rPr>
          <w:fldChar w:fldCharType="separate"/>
        </w:r>
        <w:r w:rsidR="00290400" w:rsidRPr="00432012" w:rsidDel="009B6E9B">
          <w:rPr>
            <w:rFonts w:ascii="Times New Roman" w:hAnsi="Times New Roman" w:cs="Times New Roman"/>
          </w:rPr>
          <w:delText>[1]</w:delText>
        </w:r>
        <w:r w:rsidR="00290400" w:rsidRPr="00432012" w:rsidDel="009B6E9B">
          <w:rPr>
            <w:rFonts w:ascii="Times New Roman" w:hAnsi="Times New Roman" w:cs="Times New Roman"/>
          </w:rPr>
          <w:fldChar w:fldCharType="end"/>
        </w:r>
        <w:r w:rsidR="00290400" w:rsidRPr="00432012" w:rsidDel="009B6E9B">
          <w:rPr>
            <w:rFonts w:ascii="Times New Roman" w:hAnsi="Times New Roman" w:cs="Times New Roman"/>
          </w:rPr>
          <w:delText>. Information means the data itself, Technologies means the devices or ways which are used to collect data, Methods means ways by which data is to be manipulated and impact means the effects and uses of big data in society which in my case is solely focused on prediction of churn ratio. According to authors:</w:delText>
        </w:r>
      </w:del>
    </w:p>
    <w:p w14:paraId="25F3A609" w14:textId="7BC95FEE" w:rsidR="00290400" w:rsidRPr="00432012" w:rsidDel="009B6E9B" w:rsidRDefault="00290400" w:rsidP="00290400">
      <w:pPr>
        <w:autoSpaceDE w:val="0"/>
        <w:autoSpaceDN w:val="0"/>
        <w:adjustRightInd w:val="0"/>
        <w:spacing w:after="0" w:line="240" w:lineRule="auto"/>
        <w:rPr>
          <w:del w:id="34" w:author="Saad" w:date="2016-12-07T06:39:00Z"/>
          <w:rFonts w:ascii="Times New Roman" w:hAnsi="Times New Roman" w:cs="Times New Roman"/>
        </w:rPr>
      </w:pPr>
    </w:p>
    <w:p w14:paraId="0F3566BD" w14:textId="3381CA83" w:rsidR="00290400" w:rsidDel="009B6E9B" w:rsidRDefault="00290400" w:rsidP="00432012">
      <w:pPr>
        <w:autoSpaceDE w:val="0"/>
        <w:autoSpaceDN w:val="0"/>
        <w:adjustRightInd w:val="0"/>
        <w:spacing w:after="0" w:line="480" w:lineRule="auto"/>
        <w:rPr>
          <w:del w:id="35" w:author="Saad" w:date="2016-12-07T06:39:00Z"/>
          <w:rFonts w:ascii="Times New Roman" w:hAnsi="Times New Roman" w:cs="Times New Roman"/>
          <w:iCs/>
        </w:rPr>
      </w:pPr>
      <w:del w:id="36" w:author="Saad" w:date="2016-12-07T06:39:00Z">
        <w:r w:rsidRPr="00432012" w:rsidDel="009B6E9B">
          <w:rPr>
            <w:rFonts w:ascii="Times New Roman" w:hAnsi="Times New Roman" w:cs="Times New Roman"/>
            <w:i/>
            <w:iCs/>
          </w:rPr>
          <w:delText>“</w:delText>
        </w:r>
        <w:r w:rsidRPr="00432012" w:rsidDel="009B6E9B">
          <w:rPr>
            <w:rFonts w:ascii="Times New Roman" w:hAnsi="Times New Roman" w:cs="Times New Roman"/>
            <w:iCs/>
          </w:rPr>
          <w:delText>Big Data represents the Information assets characterized by such a High Volume, Velocity and Variety to require specific Technology and Analytical Methods for its transformation into Value”</w:delText>
        </w:r>
        <w:r w:rsidRPr="00432012" w:rsidDel="009B6E9B">
          <w:rPr>
            <w:rFonts w:ascii="Times New Roman" w:hAnsi="Times New Roman" w:cs="Times New Roman"/>
            <w:iCs/>
          </w:rPr>
          <w:fldChar w:fldCharType="begin"/>
        </w:r>
        <w:r w:rsidRPr="00432012" w:rsidDel="009B6E9B">
          <w:rPr>
            <w:rFonts w:ascii="Times New Roman" w:hAnsi="Times New Roman" w:cs="Times New Roman"/>
            <w:iCs/>
          </w:rPr>
          <w:delInstrText xml:space="preserve"> ADDIN ZOTERO_ITEM CSL_CITATION {"citationID":"1lbf61h6ab","properties":{"formattedCitation":"[1]","plainCitation":"[1]"},"citationItems":[{"id":75,"uris":["http://zotero.org/users/local/hblJtuOh/items/KDEH5VNG"],"uri":["http://zotero.org/users/local/hblJtuOh/items/KDEH5VNG"],"itemData":{"id":75,"type":"paper-conference","title":"What is big data? A consensual definition and a review of key research topics","page":"97-104","source":"CrossRef","URL":"http://scitation.aip.org/content/aip/proceeding/aipcp/10.1063/1.4907823","DOI":"10.1063/1.4907823","shortTitle":"What is big data?","author":[{"family":"De Mauro","given":"Andrea"},{"family":"Greco","given":"Marco"},{"family":"Grimaldi","given":"Michele"}],"issued":{"date-parts":[["2015"]]},"accessed":{"date-parts":[["2016",10,26]]}}}],"schema":"https://github.com/citation-style-language/schema/raw/master/csl-citation.json"} </w:delInstrText>
        </w:r>
        <w:r w:rsidRPr="00432012" w:rsidDel="009B6E9B">
          <w:rPr>
            <w:rFonts w:ascii="Times New Roman" w:hAnsi="Times New Roman" w:cs="Times New Roman"/>
            <w:iCs/>
          </w:rPr>
          <w:fldChar w:fldCharType="separate"/>
        </w:r>
        <w:r w:rsidRPr="00432012" w:rsidDel="009B6E9B">
          <w:rPr>
            <w:rFonts w:ascii="Times New Roman" w:hAnsi="Times New Roman" w:cs="Times New Roman"/>
          </w:rPr>
          <w:delText>[1]</w:delText>
        </w:r>
        <w:r w:rsidRPr="00432012" w:rsidDel="009B6E9B">
          <w:rPr>
            <w:rFonts w:ascii="Times New Roman" w:hAnsi="Times New Roman" w:cs="Times New Roman"/>
            <w:iCs/>
          </w:rPr>
          <w:fldChar w:fldCharType="end"/>
        </w:r>
        <w:r w:rsidRPr="00432012" w:rsidDel="009B6E9B">
          <w:rPr>
            <w:rFonts w:ascii="Times New Roman" w:hAnsi="Times New Roman" w:cs="Times New Roman"/>
            <w:iCs/>
          </w:rPr>
          <w:delText>.</w:delText>
        </w:r>
      </w:del>
    </w:p>
    <w:p w14:paraId="0EB30E5F" w14:textId="1542DAA9" w:rsidR="00432012" w:rsidDel="009B6E9B" w:rsidRDefault="00432012" w:rsidP="00432012">
      <w:pPr>
        <w:autoSpaceDE w:val="0"/>
        <w:autoSpaceDN w:val="0"/>
        <w:adjustRightInd w:val="0"/>
        <w:spacing w:after="0" w:line="480" w:lineRule="auto"/>
        <w:rPr>
          <w:del w:id="37" w:author="Saad" w:date="2016-12-07T06:39:00Z"/>
          <w:rFonts w:ascii="Times New Roman" w:hAnsi="Times New Roman" w:cs="Times New Roman"/>
          <w:iCs/>
        </w:rPr>
      </w:pPr>
    </w:p>
    <w:p w14:paraId="063AFE59" w14:textId="4FB35049" w:rsidR="00432012" w:rsidDel="009B6E9B" w:rsidRDefault="00432012" w:rsidP="003642A5">
      <w:pPr>
        <w:autoSpaceDE w:val="0"/>
        <w:autoSpaceDN w:val="0"/>
        <w:adjustRightInd w:val="0"/>
        <w:spacing w:after="0" w:line="480" w:lineRule="auto"/>
        <w:rPr>
          <w:del w:id="38" w:author="Saad" w:date="2016-12-07T06:39:00Z"/>
          <w:rFonts w:ascii="Times New Roman" w:hAnsi="Times New Roman" w:cs="Times New Roman"/>
          <w:b/>
          <w:iCs/>
          <w:sz w:val="24"/>
        </w:rPr>
      </w:pPr>
      <w:del w:id="39" w:author="Saad" w:date="2016-12-07T06:39:00Z">
        <w:r w:rsidRPr="00376FF8" w:rsidDel="009B6E9B">
          <w:rPr>
            <w:rFonts w:ascii="Times New Roman" w:hAnsi="Times New Roman" w:cs="Times New Roman"/>
            <w:b/>
            <w:iCs/>
            <w:sz w:val="24"/>
          </w:rPr>
          <w:delText>Churn Ratio</w:delText>
        </w:r>
      </w:del>
    </w:p>
    <w:p w14:paraId="203C59C7" w14:textId="53FC52EE" w:rsidR="003642A5" w:rsidRPr="00964852" w:rsidDel="009B6E9B" w:rsidRDefault="005D78F1" w:rsidP="003642A5">
      <w:pPr>
        <w:autoSpaceDE w:val="0"/>
        <w:autoSpaceDN w:val="0"/>
        <w:adjustRightInd w:val="0"/>
        <w:spacing w:after="0" w:line="480" w:lineRule="auto"/>
        <w:rPr>
          <w:del w:id="40" w:author="Saad" w:date="2016-12-07T06:39:00Z"/>
          <w:rFonts w:ascii="Times New Roman" w:hAnsi="Times New Roman" w:cs="Times New Roman"/>
          <w:iCs/>
        </w:rPr>
      </w:pPr>
      <w:del w:id="41" w:author="Saad" w:date="2016-12-07T06:39:00Z">
        <w:r w:rsidRPr="00964852" w:rsidDel="009B6E9B">
          <w:rPr>
            <w:rFonts w:ascii="Times New Roman" w:hAnsi="Times New Roman" w:cs="Times New Roman"/>
            <w:iCs/>
          </w:rPr>
          <w:delText>Customer</w:delText>
        </w:r>
        <w:r w:rsidR="00141F6B" w:rsidRPr="00964852" w:rsidDel="009B6E9B">
          <w:rPr>
            <w:rFonts w:ascii="Times New Roman" w:hAnsi="Times New Roman" w:cs="Times New Roman"/>
            <w:iCs/>
          </w:rPr>
          <w:delText>s</w:delText>
        </w:r>
        <w:r w:rsidRPr="00964852" w:rsidDel="009B6E9B">
          <w:rPr>
            <w:rFonts w:ascii="Times New Roman" w:hAnsi="Times New Roman" w:cs="Times New Roman"/>
            <w:iCs/>
          </w:rPr>
          <w:delText xml:space="preserve"> switching from one </w:delText>
        </w:r>
        <w:r w:rsidR="00141F6B" w:rsidRPr="00964852" w:rsidDel="009B6E9B">
          <w:rPr>
            <w:rFonts w:ascii="Times New Roman" w:hAnsi="Times New Roman" w:cs="Times New Roman"/>
            <w:iCs/>
          </w:rPr>
          <w:delText xml:space="preserve">particular </w:delText>
        </w:r>
        <w:r w:rsidRPr="00964852" w:rsidDel="009B6E9B">
          <w:rPr>
            <w:rFonts w:ascii="Times New Roman" w:hAnsi="Times New Roman" w:cs="Times New Roman"/>
            <w:iCs/>
          </w:rPr>
          <w:delText>telecom operator to another due to unsatisfaction with services and packages is known as churn. The ratio with which customers switch from one operator to another is known as churn ratio</w:delText>
        </w:r>
        <w:r w:rsidRPr="00964852" w:rsidDel="009B6E9B">
          <w:rPr>
            <w:rFonts w:ascii="Times New Roman" w:hAnsi="Times New Roman" w:cs="Times New Roman"/>
            <w:iCs/>
          </w:rPr>
          <w:fldChar w:fldCharType="begin"/>
        </w:r>
        <w:r w:rsidRPr="00964852" w:rsidDel="009B6E9B">
          <w:rPr>
            <w:rFonts w:ascii="Times New Roman" w:hAnsi="Times New Roman" w:cs="Times New Roman"/>
            <w:iCs/>
          </w:rPr>
          <w:delInstrText xml:space="preserve"> ADDIN ZOTERO_ITEM CSL_CITATION {"citationID":"1bd30fdm3c","properties":{"formattedCitation":"[2]","plainCitation":"[2]"},"citationItems":[{"id":31,"uris":["http://zotero.org/users/local/hblJtuOh/items/EPK9676F"],"uri":["http://zotero.org/users/local/hblJtuOh/items/EPK9676F"],"itemData":{"id":31,"type":"article-journal","title":"Churn Prediction in Telecom Industry Using R","container-title":"International Journal of Engineering and Technical Research (IJETR) ISSN","page":"2321–0869","source":"Google Scholar","author":[{"family":"Kaur","given":"Manpreet"},{"family":"Mahajan","given":"Prerna"}]}}],"schema":"https://github.com/citation-style-language/schema/raw/master/csl-citation.json"} </w:delInstrText>
        </w:r>
        <w:r w:rsidRPr="00964852" w:rsidDel="009B6E9B">
          <w:rPr>
            <w:rFonts w:ascii="Times New Roman" w:hAnsi="Times New Roman" w:cs="Times New Roman"/>
            <w:iCs/>
          </w:rPr>
          <w:fldChar w:fldCharType="separate"/>
        </w:r>
        <w:r w:rsidRPr="00964852" w:rsidDel="009B6E9B">
          <w:rPr>
            <w:rFonts w:ascii="Times New Roman" w:hAnsi="Times New Roman" w:cs="Times New Roman"/>
          </w:rPr>
          <w:delText>[2]</w:delText>
        </w:r>
        <w:r w:rsidRPr="00964852" w:rsidDel="009B6E9B">
          <w:rPr>
            <w:rFonts w:ascii="Times New Roman" w:hAnsi="Times New Roman" w:cs="Times New Roman"/>
            <w:iCs/>
          </w:rPr>
          <w:fldChar w:fldCharType="end"/>
        </w:r>
        <w:r w:rsidRPr="00964852" w:rsidDel="009B6E9B">
          <w:rPr>
            <w:rFonts w:ascii="Times New Roman" w:hAnsi="Times New Roman" w:cs="Times New Roman"/>
            <w:iCs/>
          </w:rPr>
          <w:delText xml:space="preserve">. Churn ratio is required by telecom operators so that they may be able to know </w:delText>
        </w:r>
        <w:r w:rsidR="00141F6B" w:rsidRPr="00964852" w:rsidDel="009B6E9B">
          <w:rPr>
            <w:rFonts w:ascii="Times New Roman" w:hAnsi="Times New Roman" w:cs="Times New Roman"/>
            <w:iCs/>
          </w:rPr>
          <w:delText xml:space="preserve">the present </w:delText>
        </w:r>
        <w:r w:rsidRPr="00964852" w:rsidDel="009B6E9B">
          <w:rPr>
            <w:rFonts w:ascii="Times New Roman" w:hAnsi="Times New Roman" w:cs="Times New Roman"/>
            <w:iCs/>
          </w:rPr>
          <w:delText>state of their customers and in case</w:delText>
        </w:r>
        <w:r w:rsidR="00270C20" w:rsidRPr="00964852" w:rsidDel="009B6E9B">
          <w:rPr>
            <w:rFonts w:ascii="Times New Roman" w:hAnsi="Times New Roman" w:cs="Times New Roman"/>
            <w:iCs/>
          </w:rPr>
          <w:delText xml:space="preserve"> of</w:delText>
        </w:r>
        <w:r w:rsidRPr="00964852" w:rsidDel="009B6E9B">
          <w:rPr>
            <w:rFonts w:ascii="Times New Roman" w:hAnsi="Times New Roman" w:cs="Times New Roman"/>
            <w:iCs/>
          </w:rPr>
          <w:delText xml:space="preserve"> high churn rate, operators then introduce strategies and better services to stop or reduce the customers from leaving that particular operator</w:delText>
        </w:r>
        <w:r w:rsidR="00270C20" w:rsidRPr="00964852" w:rsidDel="009B6E9B">
          <w:rPr>
            <w:rFonts w:ascii="Times New Roman" w:hAnsi="Times New Roman" w:cs="Times New Roman"/>
            <w:iCs/>
          </w:rPr>
          <w:fldChar w:fldCharType="begin"/>
        </w:r>
        <w:r w:rsidR="00270C20" w:rsidRPr="00964852" w:rsidDel="009B6E9B">
          <w:rPr>
            <w:rFonts w:ascii="Times New Roman" w:hAnsi="Times New Roman" w:cs="Times New Roman"/>
            <w:iCs/>
          </w:rPr>
          <w:delInstrText xml:space="preserve"> ADDIN ZOTERO_ITEM CSL_CITATION {"citationID":"1a209qu71b","properties":{"formattedCitation":"[3]","plainCitation":"[3]"},"citationItems":[{"id":37,"uris":["http://zotero.org/users/local/hblJtuOh/items/JGU8PG4N"],"uri":["http://zotero.org/users/local/hblJtuOh/items/JGU8PG4N"],"itemData":{"id":37,"type":"article-journal","title":"Churn prediction in telecommunication using data mining technology","container-title":"International Journal of Advanced Computer Science and Applications","volume":"2","issue":"2","source":"Google Scholar","URL":"http://citeseerx.ist.psu.edu/viewdoc/download?doi=10.1.1.675.1627&amp;rep=rep1&amp;type=pdf#page=30","author":[{"family":"Jadhav","given":"Rahul J."},{"family":"Pawar","given":"Usharani T."}],"issued":{"date-parts":[["2011"]]},"accessed":{"date-parts":[["2016",10,12]]}}}],"schema":"https://github.com/citation-style-language/schema/raw/master/csl-citation.json"} </w:delInstrText>
        </w:r>
        <w:r w:rsidR="00270C20" w:rsidRPr="00964852" w:rsidDel="009B6E9B">
          <w:rPr>
            <w:rFonts w:ascii="Times New Roman" w:hAnsi="Times New Roman" w:cs="Times New Roman"/>
            <w:iCs/>
          </w:rPr>
          <w:fldChar w:fldCharType="separate"/>
        </w:r>
        <w:r w:rsidR="00270C20" w:rsidRPr="00964852" w:rsidDel="009B6E9B">
          <w:rPr>
            <w:rFonts w:ascii="Times New Roman" w:hAnsi="Times New Roman" w:cs="Times New Roman"/>
          </w:rPr>
          <w:delText>[3]</w:delText>
        </w:r>
        <w:r w:rsidR="00270C20" w:rsidRPr="00964852" w:rsidDel="009B6E9B">
          <w:rPr>
            <w:rFonts w:ascii="Times New Roman" w:hAnsi="Times New Roman" w:cs="Times New Roman"/>
            <w:iCs/>
          </w:rPr>
          <w:fldChar w:fldCharType="end"/>
        </w:r>
        <w:r w:rsidR="00270C20" w:rsidRPr="00964852" w:rsidDel="009B6E9B">
          <w:rPr>
            <w:rFonts w:ascii="Times New Roman" w:hAnsi="Times New Roman" w:cs="Times New Roman"/>
            <w:iCs/>
          </w:rPr>
          <w:delText>.</w:delText>
        </w:r>
      </w:del>
    </w:p>
    <w:p w14:paraId="464CD8AC" w14:textId="1D66FF6C" w:rsidR="007966F1" w:rsidRDefault="00F80189" w:rsidP="007966F1">
      <w:pPr>
        <w:spacing w:after="200" w:line="480" w:lineRule="auto"/>
        <w:rPr>
          <w:ins w:id="42" w:author="Saad" w:date="2016-12-07T06:39:00Z"/>
          <w:rFonts w:ascii="Times New Roman" w:hAnsi="Times New Roman" w:cs="Times New Roman"/>
          <w:b/>
          <w:sz w:val="24"/>
          <w:szCs w:val="24"/>
        </w:rPr>
      </w:pPr>
      <w:ins w:id="43" w:author="Saad" w:date="2016-12-07T06:47:00Z">
        <w:r>
          <w:rPr>
            <w:rFonts w:ascii="Times New Roman" w:hAnsi="Times New Roman" w:cs="Times New Roman"/>
            <w:b/>
            <w:bCs/>
            <w:sz w:val="24"/>
            <w:szCs w:val="20"/>
          </w:rPr>
          <w:t>Using</w:t>
        </w:r>
      </w:ins>
      <w:commentRangeStart w:id="44"/>
      <w:commentRangeStart w:id="45"/>
      <w:del w:id="46" w:author="Saad" w:date="2016-12-07T06:39:00Z">
        <w:r w:rsidR="003642A5" w:rsidRPr="0086664F" w:rsidDel="009B6E9B">
          <w:rPr>
            <w:rFonts w:ascii="Times New Roman" w:hAnsi="Times New Roman" w:cs="Times New Roman"/>
            <w:b/>
            <w:sz w:val="24"/>
            <w:szCs w:val="24"/>
          </w:rPr>
          <w:delText>Role of</w:delText>
        </w:r>
      </w:del>
      <w:r w:rsidR="003642A5" w:rsidRPr="0086664F">
        <w:rPr>
          <w:rFonts w:ascii="Times New Roman" w:hAnsi="Times New Roman" w:cs="Times New Roman"/>
          <w:b/>
          <w:sz w:val="24"/>
          <w:szCs w:val="24"/>
        </w:rPr>
        <w:t xml:space="preserve"> </w:t>
      </w:r>
      <w:r w:rsidR="0086664F">
        <w:rPr>
          <w:rFonts w:ascii="Times New Roman" w:hAnsi="Times New Roman" w:cs="Times New Roman"/>
          <w:b/>
          <w:sz w:val="24"/>
          <w:szCs w:val="24"/>
        </w:rPr>
        <w:t>Big D</w:t>
      </w:r>
      <w:r w:rsidR="003642A5" w:rsidRPr="0086664F">
        <w:rPr>
          <w:rFonts w:ascii="Times New Roman" w:hAnsi="Times New Roman" w:cs="Times New Roman"/>
          <w:b/>
          <w:sz w:val="24"/>
          <w:szCs w:val="24"/>
        </w:rPr>
        <w:t xml:space="preserve">ata </w:t>
      </w:r>
      <w:ins w:id="47" w:author="Saad" w:date="2016-12-07T06:39:00Z">
        <w:r w:rsidR="009B6E9B">
          <w:rPr>
            <w:rFonts w:ascii="Times New Roman" w:hAnsi="Times New Roman" w:cs="Times New Roman"/>
            <w:b/>
            <w:sz w:val="24"/>
            <w:szCs w:val="24"/>
          </w:rPr>
          <w:t>to</w:t>
        </w:r>
      </w:ins>
      <w:del w:id="48" w:author="Saad" w:date="2016-12-07T06:39:00Z">
        <w:r w:rsidR="0086664F" w:rsidDel="009B6E9B">
          <w:rPr>
            <w:rFonts w:ascii="Times New Roman" w:hAnsi="Times New Roman" w:cs="Times New Roman"/>
            <w:b/>
            <w:sz w:val="24"/>
            <w:szCs w:val="24"/>
          </w:rPr>
          <w:delText>in</w:delText>
        </w:r>
      </w:del>
      <w:r w:rsidR="0086664F">
        <w:rPr>
          <w:rFonts w:ascii="Times New Roman" w:hAnsi="Times New Roman" w:cs="Times New Roman"/>
          <w:b/>
          <w:sz w:val="24"/>
          <w:szCs w:val="24"/>
        </w:rPr>
        <w:t xml:space="preserve"> Predict</w:t>
      </w:r>
      <w:del w:id="49" w:author="Saad" w:date="2016-12-07T06:40:00Z">
        <w:r w:rsidR="0086664F" w:rsidDel="009B6E9B">
          <w:rPr>
            <w:rFonts w:ascii="Times New Roman" w:hAnsi="Times New Roman" w:cs="Times New Roman"/>
            <w:b/>
            <w:sz w:val="24"/>
            <w:szCs w:val="24"/>
          </w:rPr>
          <w:delText>ing</w:delText>
        </w:r>
      </w:del>
      <w:r w:rsidR="0086664F">
        <w:rPr>
          <w:rFonts w:ascii="Times New Roman" w:hAnsi="Times New Roman" w:cs="Times New Roman"/>
          <w:b/>
          <w:sz w:val="24"/>
          <w:szCs w:val="24"/>
        </w:rPr>
        <w:t xml:space="preserve"> Churn R</w:t>
      </w:r>
      <w:r w:rsidR="003642A5" w:rsidRPr="0086664F">
        <w:rPr>
          <w:rFonts w:ascii="Times New Roman" w:hAnsi="Times New Roman" w:cs="Times New Roman"/>
          <w:b/>
          <w:sz w:val="24"/>
          <w:szCs w:val="24"/>
        </w:rPr>
        <w:t>atio</w:t>
      </w:r>
      <w:commentRangeEnd w:id="44"/>
      <w:r w:rsidR="007D055B">
        <w:rPr>
          <w:rStyle w:val="CommentReference"/>
        </w:rPr>
        <w:commentReference w:id="44"/>
      </w:r>
      <w:commentRangeEnd w:id="45"/>
      <w:r w:rsidR="009B6E9B">
        <w:rPr>
          <w:rStyle w:val="CommentReference"/>
        </w:rPr>
        <w:commentReference w:id="45"/>
      </w:r>
    </w:p>
    <w:p w14:paraId="16727799" w14:textId="77777777" w:rsidR="009B6E9B" w:rsidRPr="00376FF8" w:rsidRDefault="009B6E9B" w:rsidP="009B6E9B">
      <w:pPr>
        <w:spacing w:line="480" w:lineRule="auto"/>
        <w:rPr>
          <w:ins w:id="50" w:author="Saad" w:date="2016-12-07T06:39:00Z"/>
          <w:rFonts w:ascii="Times New Roman" w:hAnsi="Times New Roman" w:cs="Times New Roman"/>
          <w:b/>
          <w:bCs/>
          <w:sz w:val="24"/>
          <w:szCs w:val="20"/>
        </w:rPr>
      </w:pPr>
      <w:ins w:id="51" w:author="Saad" w:date="2016-12-07T06:39:00Z">
        <w:r w:rsidRPr="00376FF8">
          <w:rPr>
            <w:rFonts w:ascii="Times New Roman" w:hAnsi="Times New Roman" w:cs="Times New Roman"/>
            <w:b/>
            <w:bCs/>
            <w:sz w:val="24"/>
            <w:szCs w:val="20"/>
          </w:rPr>
          <w:t>Big Data</w:t>
        </w:r>
      </w:ins>
    </w:p>
    <w:p w14:paraId="4062D95C" w14:textId="43E4F67A" w:rsidR="009B6E9B" w:rsidRPr="00432012" w:rsidRDefault="009B6E9B" w:rsidP="009B6E9B">
      <w:pPr>
        <w:autoSpaceDE w:val="0"/>
        <w:autoSpaceDN w:val="0"/>
        <w:adjustRightInd w:val="0"/>
        <w:spacing w:after="0" w:line="480" w:lineRule="auto"/>
        <w:rPr>
          <w:ins w:id="52" w:author="Saad" w:date="2016-12-07T06:39:00Z"/>
          <w:rFonts w:ascii="Times New Roman" w:hAnsi="Times New Roman" w:cs="Times New Roman"/>
        </w:rPr>
      </w:pPr>
      <w:commentRangeStart w:id="53"/>
      <w:commentRangeStart w:id="54"/>
      <w:ins w:id="55" w:author="Saad" w:date="2016-12-07T06:39:00Z">
        <w:r w:rsidRPr="00432012">
          <w:rPr>
            <w:rFonts w:ascii="Times New Roman" w:hAnsi="Times New Roman" w:cs="Times New Roman"/>
            <w:bCs/>
          </w:rPr>
          <w:t>Big Data is a very ubiquitous term</w:t>
        </w:r>
        <w:r>
          <w:rPr>
            <w:rFonts w:ascii="Times New Roman" w:hAnsi="Times New Roman" w:cs="Times New Roman"/>
            <w:bCs/>
          </w:rPr>
          <w:t>,</w:t>
        </w:r>
        <w:r w:rsidRPr="00432012">
          <w:rPr>
            <w:rFonts w:ascii="Times New Roman" w:hAnsi="Times New Roman" w:cs="Times New Roman"/>
            <w:bCs/>
          </w:rPr>
          <w:t xml:space="preserve"> which has no specific definition</w:t>
        </w:r>
        <w:commentRangeEnd w:id="53"/>
        <w:r>
          <w:rPr>
            <w:rStyle w:val="CommentReference"/>
          </w:rPr>
          <w:commentReference w:id="53"/>
        </w:r>
      </w:ins>
      <w:commentRangeEnd w:id="54"/>
      <w:ins w:id="56" w:author="Saad" w:date="2016-12-07T06:49:00Z">
        <w:r w:rsidR="00F80189">
          <w:rPr>
            <w:rStyle w:val="CommentReference"/>
          </w:rPr>
          <w:commentReference w:id="54"/>
        </w:r>
      </w:ins>
      <w:ins w:id="57" w:author="Saad" w:date="2016-12-07T06:39:00Z">
        <w:r>
          <w:rPr>
            <w:rFonts w:ascii="Times New Roman" w:hAnsi="Times New Roman" w:cs="Times New Roman"/>
            <w:bCs/>
          </w:rPr>
          <w:t xml:space="preserve">, on which a lot of work is </w:t>
        </w:r>
        <w:r>
          <w:rPr>
            <w:rFonts w:ascii="Times New Roman" w:hAnsi="Times New Roman" w:cs="Times New Roman"/>
            <w:bCs/>
          </w:rPr>
          <w:t xml:space="preserve">going on </w:t>
        </w:r>
        <w:r>
          <w:rPr>
            <w:rFonts w:ascii="Times New Roman" w:hAnsi="Times New Roman" w:cs="Times New Roman"/>
            <w:bCs/>
          </w:rPr>
          <w:t>these days due to the market demand</w:t>
        </w:r>
        <w:r w:rsidRPr="00432012">
          <w:rPr>
            <w:rFonts w:ascii="Times New Roman" w:hAnsi="Times New Roman" w:cs="Times New Roman"/>
            <w:bCs/>
          </w:rPr>
          <w:t>. It means the collection of data from various sources and when that data continuous to grow and the size is in</w:t>
        </w:r>
      </w:ins>
      <w:ins w:id="58" w:author="Saad" w:date="2016-12-07T06:55:00Z">
        <w:r w:rsidR="00F80189">
          <w:rPr>
            <w:rFonts w:ascii="Times New Roman" w:hAnsi="Times New Roman" w:cs="Times New Roman"/>
            <w:bCs/>
          </w:rPr>
          <w:t xml:space="preserve"> terabytes and</w:t>
        </w:r>
      </w:ins>
      <w:ins w:id="59" w:author="Saad" w:date="2016-12-07T06:39:00Z">
        <w:r w:rsidRPr="00432012">
          <w:rPr>
            <w:rFonts w:ascii="Times New Roman" w:hAnsi="Times New Roman" w:cs="Times New Roman"/>
            <w:bCs/>
          </w:rPr>
          <w:t xml:space="preserve"> petabytes</w:t>
        </w:r>
      </w:ins>
      <w:ins w:id="60" w:author="Saad" w:date="2016-12-07T06:48:00Z">
        <w:r w:rsidR="00F80189">
          <w:rPr>
            <w:rFonts w:ascii="Times New Roman" w:hAnsi="Times New Roman" w:cs="Times New Roman"/>
            <w:bCs/>
          </w:rPr>
          <w:t xml:space="preserve"> (PB)</w:t>
        </w:r>
      </w:ins>
      <w:ins w:id="61" w:author="Saad" w:date="2016-12-07T06:39:00Z">
        <w:r w:rsidRPr="00432012">
          <w:rPr>
            <w:rFonts w:ascii="Times New Roman" w:hAnsi="Times New Roman" w:cs="Times New Roman"/>
            <w:bCs/>
          </w:rPr>
          <w:t xml:space="preserve"> then that data is known as Big Data. Big Data has </w:t>
        </w:r>
        <w:r w:rsidRPr="00432012">
          <w:rPr>
            <w:rFonts w:ascii="Times New Roman" w:hAnsi="Times New Roman" w:cs="Times New Roman"/>
          </w:rPr>
          <w:t>four key themes which are Information, Technologies, Methods and Impact</w:t>
        </w:r>
        <w:r w:rsidRPr="00432012">
          <w:rPr>
            <w:rFonts w:ascii="Times New Roman" w:hAnsi="Times New Roman" w:cs="Times New Roman"/>
          </w:rPr>
          <w:fldChar w:fldCharType="begin"/>
        </w:r>
        <w:r w:rsidRPr="00432012">
          <w:rPr>
            <w:rFonts w:ascii="Times New Roman" w:hAnsi="Times New Roman" w:cs="Times New Roman"/>
          </w:rPr>
          <w:instrText xml:space="preserve"> ADDIN ZOTERO_ITEM CSL_CITATION {"citationID":"16lag462vp","properties":{"formattedCitation":"[1]","plainCitation":"[1]"},"citationItems":[{"id":75,"uris":["http://zotero.org/users/local/hblJtuOh/items/KDEH5VNG"],"uri":["http://zotero.org/users/local/hblJtuOh/items/KDEH5VNG"],"itemData":{"id":75,"type":"paper-conference","title":"What is big data? A consensual definition and a review of key research topics","page":"97-104","source":"CrossRef","URL":"http://scitation.aip.org/content/aip/proceeding/aipcp/10.1063/1.4907823","DOI":"10.1063/1.4907823","shortTitle":"What is big data?","author":[{"family":"De Mauro","given":"Andrea"},{"family":"Greco","given":"Marco"},{"family":"Grimaldi","given":"Michele"}],"issued":{"date-parts":[["2015"]]},"accessed":{"date-parts":[["2016",10,26]]}}}],"schema":"https://github.com/citation-style-language/schema/raw/master/csl-citation.json"} </w:instrText>
        </w:r>
        <w:r w:rsidRPr="00432012">
          <w:rPr>
            <w:rFonts w:ascii="Times New Roman" w:hAnsi="Times New Roman" w:cs="Times New Roman"/>
          </w:rPr>
          <w:fldChar w:fldCharType="separate"/>
        </w:r>
        <w:r w:rsidRPr="00432012">
          <w:rPr>
            <w:rFonts w:ascii="Times New Roman" w:hAnsi="Times New Roman" w:cs="Times New Roman"/>
          </w:rPr>
          <w:t>[1]</w:t>
        </w:r>
        <w:r w:rsidRPr="00432012">
          <w:rPr>
            <w:rFonts w:ascii="Times New Roman" w:hAnsi="Times New Roman" w:cs="Times New Roman"/>
          </w:rPr>
          <w:fldChar w:fldCharType="end"/>
        </w:r>
        <w:r w:rsidRPr="00432012">
          <w:rPr>
            <w:rFonts w:ascii="Times New Roman" w:hAnsi="Times New Roman" w:cs="Times New Roman"/>
          </w:rPr>
          <w:t>. Information means the data itself, Technologies means the devices or ways which are used to collect data, Methods means ways by which data is to be manipulated and impact means the effects and uses of big data in society which in my case is solely focused on prediction of churn ratio. According to authors:</w:t>
        </w:r>
      </w:ins>
    </w:p>
    <w:p w14:paraId="2B3981C7" w14:textId="77777777" w:rsidR="009B6E9B" w:rsidRPr="00432012" w:rsidRDefault="009B6E9B" w:rsidP="009B6E9B">
      <w:pPr>
        <w:autoSpaceDE w:val="0"/>
        <w:autoSpaceDN w:val="0"/>
        <w:adjustRightInd w:val="0"/>
        <w:spacing w:after="0" w:line="240" w:lineRule="auto"/>
        <w:rPr>
          <w:ins w:id="62" w:author="Saad" w:date="2016-12-07T06:39:00Z"/>
          <w:rFonts w:ascii="Times New Roman" w:hAnsi="Times New Roman" w:cs="Times New Roman"/>
        </w:rPr>
      </w:pPr>
    </w:p>
    <w:p w14:paraId="58348396" w14:textId="77777777" w:rsidR="009B6E9B" w:rsidRDefault="009B6E9B" w:rsidP="009B6E9B">
      <w:pPr>
        <w:autoSpaceDE w:val="0"/>
        <w:autoSpaceDN w:val="0"/>
        <w:adjustRightInd w:val="0"/>
        <w:spacing w:after="0" w:line="480" w:lineRule="auto"/>
        <w:rPr>
          <w:ins w:id="63" w:author="Saad" w:date="2016-12-07T06:39:00Z"/>
          <w:rFonts w:ascii="Times New Roman" w:hAnsi="Times New Roman" w:cs="Times New Roman"/>
          <w:iCs/>
        </w:rPr>
      </w:pPr>
      <w:ins w:id="64" w:author="Saad" w:date="2016-12-07T06:39:00Z">
        <w:r w:rsidRPr="00432012">
          <w:rPr>
            <w:rFonts w:ascii="Times New Roman" w:hAnsi="Times New Roman" w:cs="Times New Roman"/>
            <w:i/>
            <w:iCs/>
          </w:rPr>
          <w:t>“</w:t>
        </w:r>
        <w:r w:rsidRPr="00432012">
          <w:rPr>
            <w:rFonts w:ascii="Times New Roman" w:hAnsi="Times New Roman" w:cs="Times New Roman"/>
            <w:iCs/>
          </w:rPr>
          <w:t>Big Data represents the Information assets characterized by such a High Volume, Velocity and Variety to require specific Technology and Analytical Methods for its transformation into Value”</w:t>
        </w:r>
        <w:r w:rsidRPr="00432012">
          <w:rPr>
            <w:rFonts w:ascii="Times New Roman" w:hAnsi="Times New Roman" w:cs="Times New Roman"/>
            <w:iCs/>
          </w:rPr>
          <w:fldChar w:fldCharType="begin"/>
        </w:r>
        <w:r w:rsidRPr="00432012">
          <w:rPr>
            <w:rFonts w:ascii="Times New Roman" w:hAnsi="Times New Roman" w:cs="Times New Roman"/>
            <w:iCs/>
          </w:rPr>
          <w:instrText xml:space="preserve"> ADDIN ZOTERO_ITEM CSL_CITATION {"citationID":"1lbf61h6ab","properties":{"formattedCitation":"[1]","plainCitation":"[1]"},"citationItems":[{"id":75,"uris":["http://zotero.org/users/local/hblJtuOh/items/KDEH5VNG"],"uri":["http://zotero.org/users/local/hblJtuOh/items/KDEH5VNG"],"itemData":{"id":75,"type":"paper-conference","title":"What is big data? A consensual definition and a review of key research topics","page":"97-104","source":"CrossRef","URL":"http://scitation.aip.org/content/aip/proceeding/aipcp/10.1063/1.4907823","DOI":"10.1063/1.4907823","shortTitle":"What is big data?","author":[{"family":"De Mauro","given":"Andrea"},{"family":"Greco","given":"Marco"},{"family":"Grimaldi","given":"Michele"}],"issued":{"date-parts":[["2015"]]},"accessed":{"date-parts":[["2016",10,26]]}}}],"schema":"https://github.com/citation-style-language/schema/raw/master/csl-citation.json"} </w:instrText>
        </w:r>
        <w:r w:rsidRPr="00432012">
          <w:rPr>
            <w:rFonts w:ascii="Times New Roman" w:hAnsi="Times New Roman" w:cs="Times New Roman"/>
            <w:iCs/>
          </w:rPr>
          <w:fldChar w:fldCharType="separate"/>
        </w:r>
        <w:r w:rsidRPr="00432012">
          <w:rPr>
            <w:rFonts w:ascii="Times New Roman" w:hAnsi="Times New Roman" w:cs="Times New Roman"/>
          </w:rPr>
          <w:t>[1]</w:t>
        </w:r>
        <w:r w:rsidRPr="00432012">
          <w:rPr>
            <w:rFonts w:ascii="Times New Roman" w:hAnsi="Times New Roman" w:cs="Times New Roman"/>
            <w:iCs/>
          </w:rPr>
          <w:fldChar w:fldCharType="end"/>
        </w:r>
        <w:r w:rsidRPr="00432012">
          <w:rPr>
            <w:rFonts w:ascii="Times New Roman" w:hAnsi="Times New Roman" w:cs="Times New Roman"/>
            <w:iCs/>
          </w:rPr>
          <w:t>.</w:t>
        </w:r>
      </w:ins>
    </w:p>
    <w:p w14:paraId="71A8F897" w14:textId="77777777" w:rsidR="009B6E9B" w:rsidRDefault="009B6E9B" w:rsidP="009B6E9B">
      <w:pPr>
        <w:autoSpaceDE w:val="0"/>
        <w:autoSpaceDN w:val="0"/>
        <w:adjustRightInd w:val="0"/>
        <w:spacing w:after="0" w:line="480" w:lineRule="auto"/>
        <w:rPr>
          <w:ins w:id="65" w:author="Saad" w:date="2016-12-07T06:39:00Z"/>
          <w:rFonts w:ascii="Times New Roman" w:hAnsi="Times New Roman" w:cs="Times New Roman"/>
          <w:iCs/>
        </w:rPr>
      </w:pPr>
    </w:p>
    <w:p w14:paraId="7A55B6A8" w14:textId="77777777" w:rsidR="009B6E9B" w:rsidRDefault="009B6E9B" w:rsidP="009B6E9B">
      <w:pPr>
        <w:autoSpaceDE w:val="0"/>
        <w:autoSpaceDN w:val="0"/>
        <w:adjustRightInd w:val="0"/>
        <w:spacing w:after="0" w:line="480" w:lineRule="auto"/>
        <w:rPr>
          <w:ins w:id="66" w:author="Saad" w:date="2016-12-07T06:39:00Z"/>
          <w:rFonts w:ascii="Times New Roman" w:hAnsi="Times New Roman" w:cs="Times New Roman"/>
          <w:b/>
          <w:iCs/>
          <w:sz w:val="24"/>
        </w:rPr>
      </w:pPr>
      <w:ins w:id="67" w:author="Saad" w:date="2016-12-07T06:39:00Z">
        <w:r w:rsidRPr="00376FF8">
          <w:rPr>
            <w:rFonts w:ascii="Times New Roman" w:hAnsi="Times New Roman" w:cs="Times New Roman"/>
            <w:b/>
            <w:iCs/>
            <w:sz w:val="24"/>
          </w:rPr>
          <w:t>Churn Ratio</w:t>
        </w:r>
      </w:ins>
    </w:p>
    <w:p w14:paraId="454D4A56" w14:textId="77777777" w:rsidR="009B6E9B" w:rsidRPr="00964852" w:rsidRDefault="009B6E9B" w:rsidP="009B6E9B">
      <w:pPr>
        <w:autoSpaceDE w:val="0"/>
        <w:autoSpaceDN w:val="0"/>
        <w:adjustRightInd w:val="0"/>
        <w:spacing w:after="0" w:line="480" w:lineRule="auto"/>
        <w:rPr>
          <w:ins w:id="68" w:author="Saad" w:date="2016-12-07T06:39:00Z"/>
          <w:rFonts w:ascii="Times New Roman" w:hAnsi="Times New Roman" w:cs="Times New Roman"/>
          <w:iCs/>
        </w:rPr>
      </w:pPr>
      <w:ins w:id="69" w:author="Saad" w:date="2016-12-07T06:39:00Z">
        <w:r w:rsidRPr="00964852">
          <w:rPr>
            <w:rFonts w:ascii="Times New Roman" w:hAnsi="Times New Roman" w:cs="Times New Roman"/>
            <w:iCs/>
          </w:rPr>
          <w:t>Customers switching from one particular telecom operator to another due to unsatisfaction with services and packages is known as churn. The ratio with which customers switch from one operator to another is known as churn ratio</w:t>
        </w:r>
        <w:r w:rsidRPr="00964852">
          <w:rPr>
            <w:rFonts w:ascii="Times New Roman" w:hAnsi="Times New Roman" w:cs="Times New Roman"/>
            <w:iCs/>
          </w:rPr>
          <w:fldChar w:fldCharType="begin"/>
        </w:r>
        <w:r w:rsidRPr="00964852">
          <w:rPr>
            <w:rFonts w:ascii="Times New Roman" w:hAnsi="Times New Roman" w:cs="Times New Roman"/>
            <w:iCs/>
          </w:rPr>
          <w:instrText xml:space="preserve"> ADDIN ZOTERO_ITEM CSL_CITATION {"citationID":"1bd30fdm3c","properties":{"formattedCitation":"[2]","plainCitation":"[2]"},"citationItems":[{"id":31,"uris":["http://zotero.org/users/local/hblJtuOh/items/EPK9676F"],"uri":["http://zotero.org/users/local/hblJtuOh/items/EPK9676F"],"itemData":{"id":31,"type":"article-journal","title":"Churn Prediction in Telecom Industry Using R","container-title":"International Journal of Engineering and Technical Research (IJETR) ISSN","page":"2321–0869","source":"Google Scholar","author":[{"family":"Kaur","given":"Manpreet"},{"family":"Mahajan","given":"Prerna"}]}}],"schema":"https://github.com/citation-style-language/schema/raw/master/csl-citation.json"} </w:instrText>
        </w:r>
        <w:r w:rsidRPr="00964852">
          <w:rPr>
            <w:rFonts w:ascii="Times New Roman" w:hAnsi="Times New Roman" w:cs="Times New Roman"/>
            <w:iCs/>
          </w:rPr>
          <w:fldChar w:fldCharType="separate"/>
        </w:r>
        <w:r w:rsidRPr="00964852">
          <w:rPr>
            <w:rFonts w:ascii="Times New Roman" w:hAnsi="Times New Roman" w:cs="Times New Roman"/>
          </w:rPr>
          <w:t>[2]</w:t>
        </w:r>
        <w:r w:rsidRPr="00964852">
          <w:rPr>
            <w:rFonts w:ascii="Times New Roman" w:hAnsi="Times New Roman" w:cs="Times New Roman"/>
            <w:iCs/>
          </w:rPr>
          <w:fldChar w:fldCharType="end"/>
        </w:r>
        <w:r w:rsidRPr="00964852">
          <w:rPr>
            <w:rFonts w:ascii="Times New Roman" w:hAnsi="Times New Roman" w:cs="Times New Roman"/>
            <w:iCs/>
          </w:rPr>
          <w:t>. Churn ratio is required by telecom operators so that they may be able to know the present state of their customers and in case of high churn rate, operators then introduce strategies and better services to stop or reduce the customers from leaving that particular operator</w:t>
        </w:r>
        <w:r w:rsidRPr="00964852">
          <w:rPr>
            <w:rFonts w:ascii="Times New Roman" w:hAnsi="Times New Roman" w:cs="Times New Roman"/>
            <w:iCs/>
          </w:rPr>
          <w:fldChar w:fldCharType="begin"/>
        </w:r>
        <w:r w:rsidRPr="00964852">
          <w:rPr>
            <w:rFonts w:ascii="Times New Roman" w:hAnsi="Times New Roman" w:cs="Times New Roman"/>
            <w:iCs/>
          </w:rPr>
          <w:instrText xml:space="preserve"> ADDIN ZOTERO_ITEM CSL_CITATION {"citationID":"1a209qu71b","properties":{"formattedCitation":"[3]","plainCitation":"[3]"},"citationItems":[{"id":37,"uris":["http://zotero.org/users/local/hblJtuOh/items/JGU8PG4N"],"uri":["http://zotero.org/users/local/hblJtuOh/items/JGU8PG4N"],"itemData":{"id":37,"type":"article-journal","title":"Churn prediction in telecommunication using data mining technology","container-title":"International Journal of Advanced Computer Science and Applications","volume":"2","issue":"2","source":"Google Scholar","URL":"http://citeseerx.ist.psu.edu/viewdoc/download?doi=10.1.1.675.1627&amp;rep=rep1&amp;type=pdf#page=30","author":[{"family":"Jadhav","given":"Rahul J."},{"family":"Pawar","given":"Usharani T."}],"issued":{"date-parts":[["2011"]]},"accessed":{"date-parts":[["2016",10,12]]}}}],"schema":"https://github.com/citation-style-language/schema/raw/master/csl-citation.json"} </w:instrText>
        </w:r>
        <w:r w:rsidRPr="00964852">
          <w:rPr>
            <w:rFonts w:ascii="Times New Roman" w:hAnsi="Times New Roman" w:cs="Times New Roman"/>
            <w:iCs/>
          </w:rPr>
          <w:fldChar w:fldCharType="separate"/>
        </w:r>
        <w:r w:rsidRPr="00964852">
          <w:rPr>
            <w:rFonts w:ascii="Times New Roman" w:hAnsi="Times New Roman" w:cs="Times New Roman"/>
          </w:rPr>
          <w:t>[3]</w:t>
        </w:r>
        <w:r w:rsidRPr="00964852">
          <w:rPr>
            <w:rFonts w:ascii="Times New Roman" w:hAnsi="Times New Roman" w:cs="Times New Roman"/>
            <w:iCs/>
          </w:rPr>
          <w:fldChar w:fldCharType="end"/>
        </w:r>
        <w:r w:rsidRPr="00964852">
          <w:rPr>
            <w:rFonts w:ascii="Times New Roman" w:hAnsi="Times New Roman" w:cs="Times New Roman"/>
            <w:iCs/>
          </w:rPr>
          <w:t>.</w:t>
        </w:r>
      </w:ins>
    </w:p>
    <w:p w14:paraId="12064ADB" w14:textId="77777777" w:rsidR="009B6E9B" w:rsidRPr="0086664F" w:rsidRDefault="009B6E9B" w:rsidP="007966F1">
      <w:pPr>
        <w:spacing w:after="200" w:line="480" w:lineRule="auto"/>
        <w:rPr>
          <w:rFonts w:ascii="Times New Roman" w:hAnsi="Times New Roman" w:cs="Times New Roman"/>
          <w:b/>
          <w:sz w:val="24"/>
          <w:szCs w:val="24"/>
        </w:rPr>
      </w:pPr>
    </w:p>
    <w:p w14:paraId="0D210CDD" w14:textId="21C501A9" w:rsidR="003642A5" w:rsidRPr="003841A9" w:rsidRDefault="003642A5" w:rsidP="007966F1">
      <w:pPr>
        <w:spacing w:after="200" w:line="480" w:lineRule="auto"/>
        <w:rPr>
          <w:rFonts w:ascii="Times New Roman" w:hAnsi="Times New Roman" w:cs="Times New Roman"/>
          <w:b/>
        </w:rPr>
      </w:pPr>
      <w:r w:rsidRPr="003841A9">
        <w:rPr>
          <w:rFonts w:ascii="Times New Roman" w:hAnsi="Times New Roman" w:cs="Times New Roman"/>
        </w:rPr>
        <w:t xml:space="preserve">Big data plays a vital role in churn prediction. These days’ telecom data is </w:t>
      </w:r>
      <w:ins w:id="70" w:author="Saad" w:date="2016-12-07T07:14:00Z">
        <w:r w:rsidR="0027793A">
          <w:rPr>
            <w:rFonts w:ascii="Times New Roman" w:hAnsi="Times New Roman" w:cs="Times New Roman"/>
          </w:rPr>
          <w:t>very big</w:t>
        </w:r>
      </w:ins>
      <w:ins w:id="71" w:author="Saad" w:date="2016-12-07T07:15:00Z">
        <w:r w:rsidR="0027793A">
          <w:rPr>
            <w:rFonts w:ascii="Times New Roman" w:hAnsi="Times New Roman" w:cs="Times New Roman"/>
          </w:rPr>
          <w:t>,</w:t>
        </w:r>
      </w:ins>
      <w:ins w:id="72" w:author="Saad" w:date="2016-12-07T07:14:00Z">
        <w:r w:rsidR="0027793A">
          <w:rPr>
            <w:rFonts w:ascii="Times New Roman" w:hAnsi="Times New Roman" w:cs="Times New Roman"/>
          </w:rPr>
          <w:t xml:space="preserve"> </w:t>
        </w:r>
      </w:ins>
      <w:r w:rsidRPr="003841A9">
        <w:rPr>
          <w:rFonts w:ascii="Times New Roman" w:hAnsi="Times New Roman" w:cs="Times New Roman"/>
        </w:rPr>
        <w:t xml:space="preserve">normally in </w:t>
      </w:r>
      <w:ins w:id="73" w:author="Saad" w:date="2016-12-07T06:53:00Z">
        <w:r w:rsidR="00F80189">
          <w:rPr>
            <w:rFonts w:ascii="Times New Roman" w:hAnsi="Times New Roman" w:cs="Times New Roman"/>
          </w:rPr>
          <w:t>terabytes</w:t>
        </w:r>
      </w:ins>
      <w:ins w:id="74" w:author="Saad" w:date="2016-12-07T06:54:00Z">
        <w:r w:rsidR="00F80189">
          <w:rPr>
            <w:rFonts w:ascii="Times New Roman" w:hAnsi="Times New Roman" w:cs="Times New Roman"/>
          </w:rPr>
          <w:t xml:space="preserve"> (TB)</w:t>
        </w:r>
      </w:ins>
      <w:ins w:id="75" w:author="Saad" w:date="2016-12-07T06:53:00Z">
        <w:r w:rsidR="00F80189">
          <w:rPr>
            <w:rFonts w:ascii="Times New Roman" w:hAnsi="Times New Roman" w:cs="Times New Roman"/>
          </w:rPr>
          <w:t xml:space="preserve"> and </w:t>
        </w:r>
      </w:ins>
      <w:commentRangeStart w:id="76"/>
      <w:commentRangeStart w:id="77"/>
      <w:r w:rsidRPr="003841A9">
        <w:rPr>
          <w:rFonts w:ascii="Times New Roman" w:hAnsi="Times New Roman" w:cs="Times New Roman"/>
        </w:rPr>
        <w:t>petabytes</w:t>
      </w:r>
      <w:commentRangeEnd w:id="76"/>
      <w:r w:rsidR="00F80A9F">
        <w:rPr>
          <w:rStyle w:val="CommentReference"/>
        </w:rPr>
        <w:commentReference w:id="76"/>
      </w:r>
      <w:commentRangeEnd w:id="77"/>
      <w:r w:rsidR="00F80189">
        <w:rPr>
          <w:rStyle w:val="CommentReference"/>
        </w:rPr>
        <w:commentReference w:id="77"/>
      </w:r>
      <w:ins w:id="78" w:author="Saad" w:date="2016-12-07T06:52:00Z">
        <w:r w:rsidR="00F80189">
          <w:rPr>
            <w:rFonts w:ascii="Times New Roman" w:hAnsi="Times New Roman" w:cs="Times New Roman"/>
          </w:rPr>
          <w:t xml:space="preserve"> (PB)</w:t>
        </w:r>
      </w:ins>
      <w:r w:rsidRPr="003841A9">
        <w:rPr>
          <w:rFonts w:ascii="Times New Roman" w:hAnsi="Times New Roman" w:cs="Times New Roman"/>
        </w:rPr>
        <w:t>.</w:t>
      </w:r>
      <w:ins w:id="79" w:author="Saad" w:date="2016-12-07T07:14:00Z">
        <w:r w:rsidR="0027793A">
          <w:rPr>
            <w:rFonts w:ascii="Times New Roman" w:hAnsi="Times New Roman" w:cs="Times New Roman"/>
          </w:rPr>
          <w:t xml:space="preserve"> It</w:t>
        </w:r>
      </w:ins>
      <w:del w:id="80" w:author="Saad" w:date="2016-12-07T07:14:00Z">
        <w:r w:rsidRPr="003841A9" w:rsidDel="0027793A">
          <w:rPr>
            <w:rFonts w:ascii="Times New Roman" w:hAnsi="Times New Roman" w:cs="Times New Roman"/>
          </w:rPr>
          <w:delText xml:space="preserve"> Which</w:delText>
        </w:r>
      </w:del>
      <w:r w:rsidRPr="003841A9">
        <w:rPr>
          <w:rFonts w:ascii="Times New Roman" w:hAnsi="Times New Roman" w:cs="Times New Roman"/>
        </w:rPr>
        <w:t xml:space="preserve"> is too much of a</w:t>
      </w:r>
      <w:commentRangeStart w:id="81"/>
      <w:r w:rsidRPr="003841A9">
        <w:rPr>
          <w:rFonts w:ascii="Times New Roman" w:hAnsi="Times New Roman" w:cs="Times New Roman"/>
        </w:rPr>
        <w:t xml:space="preserve"> siz</w:t>
      </w:r>
      <w:del w:id="82" w:author="Saad" w:date="2016-12-07T07:14:00Z">
        <w:r w:rsidRPr="003841A9" w:rsidDel="0027793A">
          <w:rPr>
            <w:rFonts w:ascii="Times New Roman" w:hAnsi="Times New Roman" w:cs="Times New Roman"/>
          </w:rPr>
          <w:delText>e</w:delText>
        </w:r>
        <w:commentRangeEnd w:id="81"/>
        <w:r w:rsidR="00F80A9F" w:rsidDel="0027793A">
          <w:rPr>
            <w:rStyle w:val="CommentReference"/>
          </w:rPr>
          <w:commentReference w:id="81"/>
        </w:r>
        <w:r w:rsidRPr="003841A9" w:rsidDel="0027793A">
          <w:rPr>
            <w:rFonts w:ascii="Times New Roman" w:hAnsi="Times New Roman" w:cs="Times New Roman"/>
          </w:rPr>
          <w:delText xml:space="preserve">. This big size </w:delText>
        </w:r>
        <w:commentRangeStart w:id="83"/>
        <w:r w:rsidRPr="003841A9" w:rsidDel="0027793A">
          <w:rPr>
            <w:rFonts w:ascii="Times New Roman" w:hAnsi="Times New Roman" w:cs="Times New Roman"/>
          </w:rPr>
          <w:delText xml:space="preserve">of data </w:delText>
        </w:r>
      </w:del>
      <w:ins w:id="84" w:author="Saad" w:date="2016-12-07T07:14:00Z">
        <w:r w:rsidR="0027793A">
          <w:rPr>
            <w:rFonts w:ascii="Times New Roman" w:hAnsi="Times New Roman" w:cs="Times New Roman"/>
          </w:rPr>
          <w:t xml:space="preserve">e which </w:t>
        </w:r>
      </w:ins>
      <w:r w:rsidRPr="003841A9">
        <w:rPr>
          <w:rFonts w:ascii="Times New Roman" w:hAnsi="Times New Roman" w:cs="Times New Roman"/>
        </w:rPr>
        <w:t>enable</w:t>
      </w:r>
      <w:r w:rsidR="00AE3072" w:rsidRPr="003841A9">
        <w:rPr>
          <w:rFonts w:ascii="Times New Roman" w:hAnsi="Times New Roman" w:cs="Times New Roman"/>
        </w:rPr>
        <w:t>s</w:t>
      </w:r>
      <w:r w:rsidRPr="003841A9">
        <w:rPr>
          <w:rFonts w:ascii="Times New Roman" w:hAnsi="Times New Roman" w:cs="Times New Roman"/>
        </w:rPr>
        <w:t xml:space="preserve"> us to analyze huge data sets to produce more accurate results as compared to using small data sets and coming up with inconsistent results</w:t>
      </w:r>
      <w:commentRangeEnd w:id="83"/>
      <w:r w:rsidR="00F80A9F">
        <w:rPr>
          <w:rStyle w:val="CommentReference"/>
        </w:rPr>
        <w:commentReference w:id="83"/>
      </w:r>
      <w:r w:rsidRPr="003841A9">
        <w:rPr>
          <w:rFonts w:ascii="Times New Roman" w:hAnsi="Times New Roman" w:cs="Times New Roman"/>
        </w:rPr>
        <w:t xml:space="preserve">. </w:t>
      </w:r>
      <w:ins w:id="85" w:author="Saad" w:date="2016-12-07T08:26:00Z">
        <w:r w:rsidR="00B86DD5">
          <w:rPr>
            <w:rFonts w:ascii="Times New Roman" w:hAnsi="Times New Roman" w:cs="Times New Roman"/>
          </w:rPr>
          <w:t>Small data sets can only be used for basic analysis. Algorithm</w:t>
        </w:r>
      </w:ins>
      <w:ins w:id="86" w:author="Saad" w:date="2016-12-07T08:29:00Z">
        <w:r w:rsidR="00B86DD5">
          <w:rPr>
            <w:rFonts w:ascii="Times New Roman" w:hAnsi="Times New Roman" w:cs="Times New Roman"/>
          </w:rPr>
          <w:t>s</w:t>
        </w:r>
      </w:ins>
      <w:ins w:id="87" w:author="Saad" w:date="2016-12-07T08:26:00Z">
        <w:r w:rsidR="00B86DD5">
          <w:rPr>
            <w:rFonts w:ascii="Times New Roman" w:hAnsi="Times New Roman" w:cs="Times New Roman"/>
          </w:rPr>
          <w:t xml:space="preserve"> cannot be applied on them to extract</w:t>
        </w:r>
      </w:ins>
      <w:ins w:id="88" w:author="Saad" w:date="2016-12-07T08:28:00Z">
        <w:r w:rsidR="00B86DD5">
          <w:rPr>
            <w:rFonts w:ascii="Times New Roman" w:hAnsi="Times New Roman" w:cs="Times New Roman"/>
          </w:rPr>
          <w:t xml:space="preserve"> churn</w:t>
        </w:r>
      </w:ins>
      <w:ins w:id="89" w:author="Saad" w:date="2016-12-07T08:26:00Z">
        <w:r w:rsidR="00B86DD5">
          <w:rPr>
            <w:rFonts w:ascii="Times New Roman" w:hAnsi="Times New Roman" w:cs="Times New Roman"/>
          </w:rPr>
          <w:t xml:space="preserve"> trend</w:t>
        </w:r>
      </w:ins>
      <w:ins w:id="90" w:author="Saad" w:date="2016-12-07T08:28:00Z">
        <w:r w:rsidR="00B86DD5">
          <w:rPr>
            <w:rFonts w:ascii="Times New Roman" w:hAnsi="Times New Roman" w:cs="Times New Roman"/>
          </w:rPr>
          <w:t>s</w:t>
        </w:r>
      </w:ins>
      <w:ins w:id="91" w:author="Saad" w:date="2016-12-07T08:26:00Z">
        <w:r w:rsidR="00B86DD5">
          <w:rPr>
            <w:rFonts w:ascii="Times New Roman" w:hAnsi="Times New Roman" w:cs="Times New Roman"/>
          </w:rPr>
          <w:t xml:space="preserve"> because small data sets contain very less information.</w:t>
        </w:r>
      </w:ins>
      <w:ins w:id="92" w:author="Saad" w:date="2016-12-07T07:17:00Z">
        <w:r w:rsidR="0027793A">
          <w:rPr>
            <w:rFonts w:ascii="Times New Roman" w:hAnsi="Times New Roman" w:cs="Times New Roman"/>
          </w:rPr>
          <w:t xml:space="preserve">  </w:t>
        </w:r>
      </w:ins>
      <w:r w:rsidRPr="003841A9">
        <w:rPr>
          <w:rFonts w:ascii="Times New Roman" w:hAnsi="Times New Roman" w:cs="Times New Roman"/>
        </w:rPr>
        <w:t xml:space="preserve">So for accurate churn prediction </w:t>
      </w:r>
      <w:ins w:id="93" w:author="Saad" w:date="2016-12-07T08:27:00Z">
        <w:r w:rsidR="00B86DD5">
          <w:rPr>
            <w:rFonts w:ascii="Times New Roman" w:hAnsi="Times New Roman" w:cs="Times New Roman"/>
          </w:rPr>
          <w:t xml:space="preserve">by using specific prediction algorithms </w:t>
        </w:r>
      </w:ins>
      <w:ins w:id="94" w:author="Saad" w:date="2016-12-07T08:29:00Z">
        <w:r w:rsidR="00B86DD5">
          <w:rPr>
            <w:rFonts w:ascii="Times New Roman" w:hAnsi="Times New Roman" w:cs="Times New Roman"/>
          </w:rPr>
          <w:t xml:space="preserve">huge </w:t>
        </w:r>
      </w:ins>
      <w:r w:rsidRPr="003841A9">
        <w:rPr>
          <w:rFonts w:ascii="Times New Roman" w:hAnsi="Times New Roman" w:cs="Times New Roman"/>
        </w:rPr>
        <w:t>size of data is very important.</w:t>
      </w:r>
    </w:p>
    <w:p w14:paraId="47F72D9C" w14:textId="3C172D32" w:rsidR="003642A5" w:rsidRPr="003841A9" w:rsidRDefault="00AE3072" w:rsidP="00B95FB9">
      <w:pPr>
        <w:pStyle w:val="Bibliography"/>
        <w:spacing w:line="480" w:lineRule="auto"/>
        <w:ind w:left="0" w:firstLine="0"/>
        <w:rPr>
          <w:rFonts w:ascii="Times New Roman" w:hAnsi="Times New Roman" w:cs="Times New Roman"/>
        </w:rPr>
      </w:pPr>
      <w:r w:rsidRPr="003841A9">
        <w:rPr>
          <w:rFonts w:ascii="Times New Roman" w:hAnsi="Times New Roman" w:cs="Times New Roman"/>
        </w:rPr>
        <w:t>Big data</w:t>
      </w:r>
      <w:r w:rsidR="003642A5" w:rsidRPr="003841A9">
        <w:rPr>
          <w:rFonts w:ascii="Times New Roman" w:hAnsi="Times New Roman" w:cs="Times New Roman"/>
        </w:rPr>
        <w:t xml:space="preserve"> can be manipulated </w:t>
      </w:r>
      <w:r w:rsidRPr="003841A9">
        <w:rPr>
          <w:rFonts w:ascii="Times New Roman" w:hAnsi="Times New Roman" w:cs="Times New Roman"/>
        </w:rPr>
        <w:t xml:space="preserve">in thousands of ways to come up with useful </w:t>
      </w:r>
      <w:r w:rsidR="000E62CA" w:rsidRPr="003841A9">
        <w:rPr>
          <w:rFonts w:ascii="Times New Roman" w:hAnsi="Times New Roman" w:cs="Times New Roman"/>
        </w:rPr>
        <w:t xml:space="preserve">information such as </w:t>
      </w:r>
      <w:r w:rsidR="008478A8" w:rsidRPr="003841A9">
        <w:rPr>
          <w:rFonts w:ascii="Times New Roman" w:hAnsi="Times New Roman" w:cs="Times New Roman"/>
        </w:rPr>
        <w:t xml:space="preserve">fraud detection in businesses, stock trends, diseases in </w:t>
      </w:r>
      <w:r w:rsidR="00B95FB9" w:rsidRPr="003841A9">
        <w:rPr>
          <w:rFonts w:ascii="Times New Roman" w:hAnsi="Times New Roman" w:cs="Times New Roman"/>
        </w:rPr>
        <w:t>health sector</w:t>
      </w:r>
      <w:r w:rsidR="008478A8" w:rsidRPr="003841A9">
        <w:rPr>
          <w:rFonts w:ascii="Times New Roman" w:hAnsi="Times New Roman" w:cs="Times New Roman"/>
        </w:rPr>
        <w:t xml:space="preserve"> and churn prediction in telecom sector</w:t>
      </w:r>
      <w:r w:rsidR="008478A8" w:rsidRPr="003841A9">
        <w:rPr>
          <w:rFonts w:ascii="Times New Roman" w:hAnsi="Times New Roman" w:cs="Times New Roman"/>
        </w:rPr>
        <w:fldChar w:fldCharType="begin"/>
      </w:r>
      <w:r w:rsidR="008478A8" w:rsidRPr="003841A9">
        <w:rPr>
          <w:rFonts w:ascii="Times New Roman" w:hAnsi="Times New Roman" w:cs="Times New Roman"/>
        </w:rPr>
        <w:instrText xml:space="preserve"> ADDIN ZOTERO_ITEM CSL_CITATION {"citationID":"1el260ch1o","properties":{"formattedCitation":"[1]","plainCitation":"[1]"},"citationItems":[{"id":75,"uris":["http://zotero.org/users/local/hblJtuOh/items/KDEH5VNG"],"uri":["http://zotero.org/users/local/hblJtuOh/items/KDEH5VNG"],"itemData":{"id":75,"type":"paper-conference","title":"What is big data? A consensual definition and a review of key research topics","page":"97-104","source":"CrossRef","URL":"http://scitation.aip.org/content/aip/proceeding/aipcp/10.1063/1.4907823","DOI":"10.1063/1.4907823","shortTitle":"What is big data?","author":[{"family":"De Mauro","given":"Andrea"},{"family":"Greco","given":"Marco"},{"family":"Grimaldi","given":"Michele"}],"issued":{"date-parts":[["2015"]]},"accessed":{"date-parts":[["2016",10,26]]}}}],"schema":"https://github.com/citation-style-language/schema/raw/master/csl-citation.json"} </w:instrText>
      </w:r>
      <w:r w:rsidR="008478A8" w:rsidRPr="003841A9">
        <w:rPr>
          <w:rFonts w:ascii="Times New Roman" w:hAnsi="Times New Roman" w:cs="Times New Roman"/>
        </w:rPr>
        <w:fldChar w:fldCharType="separate"/>
      </w:r>
      <w:r w:rsidR="008478A8" w:rsidRPr="003841A9">
        <w:rPr>
          <w:rFonts w:ascii="Times New Roman" w:hAnsi="Times New Roman" w:cs="Times New Roman"/>
        </w:rPr>
        <w:t>[1]</w:t>
      </w:r>
      <w:r w:rsidR="008478A8" w:rsidRPr="003841A9">
        <w:rPr>
          <w:rFonts w:ascii="Times New Roman" w:hAnsi="Times New Roman" w:cs="Times New Roman"/>
        </w:rPr>
        <w:fldChar w:fldCharType="end"/>
      </w:r>
      <w:r w:rsidR="008478A8" w:rsidRPr="003841A9">
        <w:rPr>
          <w:rFonts w:ascii="Times New Roman" w:hAnsi="Times New Roman" w:cs="Times New Roman"/>
        </w:rPr>
        <w:t>. I am using big data in this research to pr</w:t>
      </w:r>
      <w:r w:rsidR="000E62CA" w:rsidRPr="003841A9">
        <w:rPr>
          <w:rFonts w:ascii="Times New Roman" w:hAnsi="Times New Roman" w:cs="Times New Roman"/>
        </w:rPr>
        <w:t xml:space="preserve">edict churn ratio so that churn </w:t>
      </w:r>
      <w:r w:rsidR="008478A8" w:rsidRPr="003841A9">
        <w:rPr>
          <w:rFonts w:ascii="Times New Roman" w:hAnsi="Times New Roman" w:cs="Times New Roman"/>
        </w:rPr>
        <w:t xml:space="preserve">problem could be reduced from telecom </w:t>
      </w:r>
      <w:r w:rsidR="000E62CA" w:rsidRPr="003841A9">
        <w:rPr>
          <w:rFonts w:ascii="Times New Roman" w:hAnsi="Times New Roman" w:cs="Times New Roman"/>
        </w:rPr>
        <w:t>sector</w:t>
      </w:r>
      <w:r w:rsidR="003642A5" w:rsidRPr="003841A9">
        <w:rPr>
          <w:rFonts w:ascii="Times New Roman" w:hAnsi="Times New Roman" w:cs="Times New Roman"/>
        </w:rPr>
        <w:t>.</w:t>
      </w:r>
      <w:r w:rsidR="00B95FB9" w:rsidRPr="003841A9">
        <w:rPr>
          <w:rFonts w:ascii="Times New Roman" w:hAnsi="Times New Roman" w:cs="Times New Roman"/>
        </w:rPr>
        <w:t xml:space="preserve"> </w:t>
      </w:r>
      <w:r w:rsidR="000E62CA" w:rsidRPr="003841A9">
        <w:rPr>
          <w:rFonts w:ascii="Times New Roman" w:hAnsi="Times New Roman" w:cs="Times New Roman"/>
          <w:bCs/>
          <w:color w:val="000000"/>
        </w:rPr>
        <w:t xml:space="preserve">Big Data </w:t>
      </w:r>
      <w:r w:rsidR="00B95FB9" w:rsidRPr="003841A9">
        <w:rPr>
          <w:rFonts w:ascii="Times New Roman" w:hAnsi="Times New Roman" w:cs="Times New Roman"/>
        </w:rPr>
        <w:t>can</w:t>
      </w:r>
      <w:r w:rsidR="003642A5" w:rsidRPr="003841A9">
        <w:rPr>
          <w:rFonts w:ascii="Times New Roman" w:hAnsi="Times New Roman" w:cs="Times New Roman"/>
        </w:rPr>
        <w:t xml:space="preserve"> be manipulated in different ways to predict churn ratio</w:t>
      </w:r>
      <w:r w:rsidR="00B95FB9" w:rsidRPr="003841A9">
        <w:rPr>
          <w:rFonts w:ascii="Times New Roman" w:hAnsi="Times New Roman" w:cs="Times New Roman"/>
        </w:rPr>
        <w:t xml:space="preserve">. It </w:t>
      </w:r>
      <w:ins w:id="95" w:author="Saad" w:date="2016-12-07T08:34:00Z">
        <w:r w:rsidR="00B86DD5">
          <w:rPr>
            <w:rFonts w:ascii="Times New Roman" w:hAnsi="Times New Roman" w:cs="Times New Roman"/>
          </w:rPr>
          <w:t>can be</w:t>
        </w:r>
      </w:ins>
      <w:del w:id="96" w:author="Saad" w:date="2016-12-07T08:34:00Z">
        <w:r w:rsidR="00B95FB9" w:rsidRPr="003841A9" w:rsidDel="00B86DD5">
          <w:rPr>
            <w:rFonts w:ascii="Times New Roman" w:hAnsi="Times New Roman" w:cs="Times New Roman"/>
          </w:rPr>
          <w:delText>is</w:delText>
        </w:r>
      </w:del>
      <w:r w:rsidR="00B95FB9" w:rsidRPr="003841A9">
        <w:rPr>
          <w:rFonts w:ascii="Times New Roman" w:hAnsi="Times New Roman" w:cs="Times New Roman"/>
        </w:rPr>
        <w:t xml:space="preserve"> used for</w:t>
      </w:r>
      <w:r w:rsidR="003642A5" w:rsidRPr="003841A9">
        <w:rPr>
          <w:rFonts w:ascii="Times New Roman" w:hAnsi="Times New Roman" w:cs="Times New Roman"/>
        </w:rPr>
        <w:t xml:space="preserve"> </w:t>
      </w:r>
      <w:commentRangeStart w:id="97"/>
      <w:r w:rsidR="003642A5" w:rsidRPr="003841A9">
        <w:rPr>
          <w:rFonts w:ascii="Times New Roman" w:hAnsi="Times New Roman" w:cs="Times New Roman"/>
        </w:rPr>
        <w:t>classification and clustering</w:t>
      </w:r>
      <w:ins w:id="98" w:author="Saad" w:date="2016-12-07T08:31:00Z">
        <w:r w:rsidR="00B86DD5">
          <w:rPr>
            <w:rFonts w:ascii="Times New Roman" w:hAnsi="Times New Roman" w:cs="Times New Roman"/>
          </w:rPr>
          <w:t xml:space="preserve"> of different types of telecom data in separate classes and clusters using </w:t>
        </w:r>
      </w:ins>
      <w:ins w:id="99" w:author="Saad" w:date="2016-12-07T08:32:00Z">
        <w:r w:rsidR="00B86DD5">
          <w:rPr>
            <w:rFonts w:ascii="Times New Roman" w:hAnsi="Times New Roman" w:cs="Times New Roman"/>
          </w:rPr>
          <w:t>Hadoop</w:t>
        </w:r>
      </w:ins>
      <w:r w:rsidR="00B95FB9" w:rsidRPr="003841A9">
        <w:rPr>
          <w:rFonts w:ascii="Times New Roman" w:hAnsi="Times New Roman" w:cs="Times New Roman"/>
        </w:rPr>
        <w:t>, which</w:t>
      </w:r>
      <w:r w:rsidR="003642A5" w:rsidRPr="003841A9">
        <w:rPr>
          <w:rFonts w:ascii="Times New Roman" w:hAnsi="Times New Roman" w:cs="Times New Roman"/>
        </w:rPr>
        <w:t xml:space="preserve"> is further divided into training and test data set</w:t>
      </w:r>
      <w:ins w:id="100" w:author="Saad" w:date="2016-12-07T08:32:00Z">
        <w:r w:rsidR="00B86DD5">
          <w:rPr>
            <w:rFonts w:ascii="Times New Roman" w:hAnsi="Times New Roman" w:cs="Times New Roman"/>
          </w:rPr>
          <w:t xml:space="preserve"> with a ratio of 7:3.</w:t>
        </w:r>
      </w:ins>
      <w:del w:id="101" w:author="Saad" w:date="2016-12-07T08:32:00Z">
        <w:r w:rsidR="003642A5" w:rsidRPr="003841A9" w:rsidDel="00B86DD5">
          <w:rPr>
            <w:rFonts w:ascii="Times New Roman" w:hAnsi="Times New Roman" w:cs="Times New Roman"/>
          </w:rPr>
          <w:delText>.</w:delText>
        </w:r>
      </w:del>
      <w:r w:rsidR="003642A5" w:rsidRPr="003841A9">
        <w:rPr>
          <w:rFonts w:ascii="Times New Roman" w:hAnsi="Times New Roman" w:cs="Times New Roman"/>
        </w:rPr>
        <w:t xml:space="preserve"> </w:t>
      </w:r>
      <w:commentRangeEnd w:id="97"/>
      <w:r w:rsidR="00BF56D9">
        <w:rPr>
          <w:rStyle w:val="CommentReference"/>
        </w:rPr>
        <w:commentReference w:id="97"/>
      </w:r>
      <w:ins w:id="102" w:author="Saad" w:date="2016-12-07T08:33:00Z">
        <w:r w:rsidR="00B86DD5">
          <w:rPr>
            <w:rFonts w:ascii="Times New Roman" w:hAnsi="Times New Roman" w:cs="Times New Roman"/>
          </w:rPr>
          <w:t xml:space="preserve">On training data set </w:t>
        </w:r>
      </w:ins>
      <w:ins w:id="103" w:author="Saad" w:date="2016-12-07T08:35:00Z">
        <w:r w:rsidR="00B86DD5">
          <w:rPr>
            <w:rFonts w:ascii="Times New Roman" w:hAnsi="Times New Roman" w:cs="Times New Roman"/>
          </w:rPr>
          <w:t xml:space="preserve">prediction </w:t>
        </w:r>
      </w:ins>
      <w:ins w:id="104" w:author="Saad" w:date="2016-12-07T08:33:00Z">
        <w:r w:rsidR="00B86DD5">
          <w:rPr>
            <w:rFonts w:ascii="Times New Roman" w:hAnsi="Times New Roman" w:cs="Times New Roman"/>
          </w:rPr>
          <w:t>algorithms are applied and deduced results are then</w:t>
        </w:r>
      </w:ins>
      <w:del w:id="105" w:author="Saad" w:date="2016-12-07T08:33:00Z">
        <w:r w:rsidR="003642A5" w:rsidRPr="003841A9" w:rsidDel="00B86DD5">
          <w:rPr>
            <w:rFonts w:ascii="Times New Roman" w:hAnsi="Times New Roman" w:cs="Times New Roman"/>
          </w:rPr>
          <w:delText>They are</w:delText>
        </w:r>
      </w:del>
      <w:r w:rsidR="003642A5" w:rsidRPr="003841A9">
        <w:rPr>
          <w:rFonts w:ascii="Times New Roman" w:hAnsi="Times New Roman" w:cs="Times New Roman"/>
        </w:rPr>
        <w:t xml:space="preserve"> compared </w:t>
      </w:r>
      <w:ins w:id="106" w:author="Saad" w:date="2016-12-07T08:36:00Z">
        <w:r w:rsidR="00E40523">
          <w:rPr>
            <w:rFonts w:ascii="Times New Roman" w:hAnsi="Times New Roman" w:cs="Times New Roman"/>
          </w:rPr>
          <w:t xml:space="preserve">with test set </w:t>
        </w:r>
      </w:ins>
      <w:r w:rsidR="003642A5" w:rsidRPr="003841A9">
        <w:rPr>
          <w:rFonts w:ascii="Times New Roman" w:hAnsi="Times New Roman" w:cs="Times New Roman"/>
        </w:rPr>
        <w:t>at the end to predict churn ratio</w:t>
      </w:r>
      <w:r w:rsidR="003642A5" w:rsidRPr="003841A9">
        <w:rPr>
          <w:rFonts w:ascii="Times New Roman" w:hAnsi="Times New Roman" w:cs="Times New Roman"/>
        </w:rPr>
        <w:fldChar w:fldCharType="begin"/>
      </w:r>
      <w:r w:rsidR="00270C20" w:rsidRPr="003841A9">
        <w:rPr>
          <w:rFonts w:ascii="Times New Roman" w:hAnsi="Times New Roman" w:cs="Times New Roman"/>
        </w:rPr>
        <w:instrText xml:space="preserve"> ADDIN ZOTERO_ITEM CSL_CITATION {"citationID":"zQ5XFCOJ","properties":{"formattedCitation":"[4]","plainCitation":"[4]"},"citationItems":[{"id":6,"uris":["http://zotero.org/users/local/hblJtuOh/items/G4PM2A47"],"uri":["http://zotero.org/users/local/hblJtuOh/items/G4PM2A47"],"itemData":{"id":6,"type":"article-journal","title":"Hadoop Operations Management for Big Data Clusters in Telecommunication Industry","container-title":"International Journal of Computer Applications","volume":"105","issue":"12","source":"ProQuest","abstract":"This paper describes how data mining techniques are used in Hadoop for cloud data where it is an open source implementation. Extraction of useful information from raw data is always referred by the term DM. The techniques of DM are integrated into the normal day-to-day life has become very popular. Data mining are useful to improve the efficiency for the reduction of cost in the businesses field. In the cloud computing paradigm, the applications and techniques of data mining are most wanted. The users can retrieve meaningful information from virtually integrated data warehouse and it is allowed by implementing the data mining in cloud computing for reducing the cost of storage and infrastructure. This paper aims at predicts the churn customer in telecommunication industry where the dataset is stored in cloud and implemented using data mining techniques in Hadoop. In this paper, classification is used to analyze the dataset of telecommunication industry and classify the numerical and text data and predict the churners who are likely to switch from current network, and the clustering is used to group the result of the classification from the given data set for the best prediction of numerical and text data together in Hadoop. Hadoop is an environment easy to implement the classification; clustering techniques and cloud are used to store the data set for the industry.","URL":"http://search.proquest.com/docview/1636865187/abstract/50DA1FEDAC364EC5PQ/1","DOI":"http://dx.doi.org/10.5120/18433-9798","ISSN":"09758887","language":"English","author":[{"family":"Kamalraj","given":"N."},{"family":"Malathi","given":"A."}],"issued":{"date-parts":[["2014"]]},"accessed":{"date-parts":[["2016",9,22]]}}}],"schema":"https://github.com/citation-style-language/schema/raw/master/csl-citation.json"} </w:instrText>
      </w:r>
      <w:r w:rsidR="003642A5" w:rsidRPr="003841A9">
        <w:rPr>
          <w:rFonts w:ascii="Times New Roman" w:hAnsi="Times New Roman" w:cs="Times New Roman"/>
        </w:rPr>
        <w:fldChar w:fldCharType="separate"/>
      </w:r>
      <w:r w:rsidR="00270C20" w:rsidRPr="003841A9">
        <w:rPr>
          <w:rFonts w:ascii="Times New Roman" w:hAnsi="Times New Roman" w:cs="Times New Roman"/>
        </w:rPr>
        <w:t>[4]</w:t>
      </w:r>
      <w:r w:rsidR="003642A5" w:rsidRPr="003841A9">
        <w:rPr>
          <w:rFonts w:ascii="Times New Roman" w:hAnsi="Times New Roman" w:cs="Times New Roman"/>
        </w:rPr>
        <w:fldChar w:fldCharType="end"/>
      </w:r>
      <w:r w:rsidR="003642A5" w:rsidRPr="003841A9">
        <w:rPr>
          <w:rFonts w:ascii="Times New Roman" w:hAnsi="Times New Roman" w:cs="Times New Roman"/>
        </w:rPr>
        <w:t>.</w:t>
      </w:r>
    </w:p>
    <w:p w14:paraId="709DA3C5" w14:textId="00E393F3" w:rsidR="003642A5" w:rsidRPr="003841A9" w:rsidRDefault="00B95FB9" w:rsidP="003642A5">
      <w:pPr>
        <w:autoSpaceDE w:val="0"/>
        <w:autoSpaceDN w:val="0"/>
        <w:adjustRightInd w:val="0"/>
        <w:spacing w:after="0" w:line="480" w:lineRule="auto"/>
        <w:rPr>
          <w:rFonts w:ascii="Times New Roman" w:hAnsi="Times New Roman" w:cs="Times New Roman"/>
          <w:b/>
        </w:rPr>
      </w:pPr>
      <w:r w:rsidRPr="003841A9">
        <w:rPr>
          <w:rFonts w:ascii="Times New Roman" w:hAnsi="Times New Roman" w:cs="Times New Roman"/>
          <w:bCs/>
        </w:rPr>
        <w:lastRenderedPageBreak/>
        <w:t xml:space="preserve">Big data </w:t>
      </w:r>
      <w:ins w:id="107" w:author="Saad" w:date="2016-12-07T08:47:00Z">
        <w:r w:rsidR="00B0349C">
          <w:rPr>
            <w:rFonts w:ascii="Times New Roman" w:hAnsi="Times New Roman" w:cs="Times New Roman"/>
            <w:bCs/>
          </w:rPr>
          <w:t xml:space="preserve">can </w:t>
        </w:r>
      </w:ins>
      <w:ins w:id="108" w:author="Saad" w:date="2016-12-07T08:38:00Z">
        <w:r w:rsidR="00E40523">
          <w:rPr>
            <w:rFonts w:ascii="Times New Roman" w:hAnsi="Times New Roman" w:cs="Times New Roman"/>
            <w:bCs/>
          </w:rPr>
          <w:t xml:space="preserve">potentially </w:t>
        </w:r>
      </w:ins>
      <w:commentRangeStart w:id="109"/>
      <w:r w:rsidR="003642A5" w:rsidRPr="003841A9">
        <w:rPr>
          <w:rFonts w:ascii="Times New Roman" w:hAnsi="Times New Roman" w:cs="Times New Roman"/>
          <w:bCs/>
        </w:rPr>
        <w:t>lead</w:t>
      </w:r>
      <w:del w:id="110" w:author="Saad" w:date="2016-12-07T08:47:00Z">
        <w:r w:rsidRPr="003841A9" w:rsidDel="00B0349C">
          <w:rPr>
            <w:rFonts w:ascii="Times New Roman" w:hAnsi="Times New Roman" w:cs="Times New Roman"/>
            <w:bCs/>
          </w:rPr>
          <w:delText>s</w:delText>
        </w:r>
      </w:del>
      <w:r w:rsidR="003642A5" w:rsidRPr="003841A9">
        <w:rPr>
          <w:rFonts w:ascii="Times New Roman" w:hAnsi="Times New Roman" w:cs="Times New Roman"/>
          <w:bCs/>
        </w:rPr>
        <w:t xml:space="preserve"> us to the</w:t>
      </w:r>
      <w:r w:rsidRPr="003841A9">
        <w:rPr>
          <w:rFonts w:ascii="Times New Roman" w:hAnsi="Times New Roman" w:cs="Times New Roman"/>
          <w:bCs/>
        </w:rPr>
        <w:t xml:space="preserve"> most accurate solution </w:t>
      </w:r>
      <w:commentRangeEnd w:id="109"/>
      <w:r w:rsidR="00BF56D9">
        <w:rPr>
          <w:rStyle w:val="CommentReference"/>
        </w:rPr>
        <w:commentReference w:id="109"/>
      </w:r>
      <w:ins w:id="111" w:author="Saad" w:date="2016-12-07T08:47:00Z">
        <w:r w:rsidR="00B0349C">
          <w:rPr>
            <w:rFonts w:ascii="Times New Roman" w:hAnsi="Times New Roman" w:cs="Times New Roman"/>
            <w:bCs/>
          </w:rPr>
          <w:t>for</w:t>
        </w:r>
      </w:ins>
      <w:del w:id="112" w:author="Saad" w:date="2016-12-07T08:47:00Z">
        <w:r w:rsidRPr="003841A9" w:rsidDel="00B0349C">
          <w:rPr>
            <w:rFonts w:ascii="Times New Roman" w:hAnsi="Times New Roman" w:cs="Times New Roman"/>
            <w:bCs/>
          </w:rPr>
          <w:delText>of</w:delText>
        </w:r>
      </w:del>
      <w:r w:rsidRPr="003841A9">
        <w:rPr>
          <w:rFonts w:ascii="Times New Roman" w:hAnsi="Times New Roman" w:cs="Times New Roman"/>
          <w:bCs/>
        </w:rPr>
        <w:t xml:space="preserve"> churn problem</w:t>
      </w:r>
      <w:r w:rsidR="003642A5" w:rsidRPr="003841A9">
        <w:rPr>
          <w:rFonts w:ascii="Times New Roman" w:hAnsi="Times New Roman" w:cs="Times New Roman"/>
          <w:bCs/>
        </w:rPr>
        <w:t xml:space="preserve">. </w:t>
      </w:r>
      <w:r w:rsidRPr="003841A9">
        <w:rPr>
          <w:rFonts w:ascii="Times New Roman" w:hAnsi="Times New Roman" w:cs="Times New Roman"/>
          <w:bCs/>
        </w:rPr>
        <w:t>It can be very helpful if there is a need to manipulate or extraction of trend</w:t>
      </w:r>
      <w:r w:rsidR="00CC0112" w:rsidRPr="003841A9">
        <w:rPr>
          <w:rFonts w:ascii="Times New Roman" w:hAnsi="Times New Roman" w:cs="Times New Roman"/>
          <w:bCs/>
        </w:rPr>
        <w:t>s</w:t>
      </w:r>
      <w:r w:rsidRPr="003841A9">
        <w:rPr>
          <w:rFonts w:ascii="Times New Roman" w:hAnsi="Times New Roman" w:cs="Times New Roman"/>
          <w:bCs/>
        </w:rPr>
        <w:t xml:space="preserve"> using technologies </w:t>
      </w:r>
      <w:r w:rsidR="003642A5" w:rsidRPr="003841A9">
        <w:rPr>
          <w:rFonts w:ascii="Times New Roman" w:hAnsi="Times New Roman" w:cs="Times New Roman"/>
          <w:bCs/>
        </w:rPr>
        <w:t>such as clustering using Hadoop to predict churn ratio</w:t>
      </w:r>
      <w:r w:rsidRPr="003841A9">
        <w:rPr>
          <w:rFonts w:ascii="Times New Roman" w:hAnsi="Times New Roman" w:cs="Times New Roman"/>
          <w:bCs/>
        </w:rPr>
        <w:t>. Hadoop gives reliable results only if the size of data is very big</w:t>
      </w:r>
      <w:r w:rsidR="00DF552F" w:rsidRPr="003841A9">
        <w:rPr>
          <w:rFonts w:ascii="Times New Roman" w:hAnsi="Times New Roman" w:cs="Times New Roman"/>
          <w:bCs/>
        </w:rPr>
        <w:fldChar w:fldCharType="begin"/>
      </w:r>
      <w:r w:rsidR="00DF552F" w:rsidRPr="003841A9">
        <w:rPr>
          <w:rFonts w:ascii="Times New Roman" w:hAnsi="Times New Roman" w:cs="Times New Roman"/>
          <w:bCs/>
        </w:rPr>
        <w:instrText xml:space="preserve"> ADDIN ZOTERO_ITEM CSL_CITATION {"citationID":"2p6nr165k4","properties":{"formattedCitation":"[4]","plainCitation":"[4]"},"citationItems":[{"id":6,"uris":["http://zotero.org/users/local/hblJtuOh/items/G4PM2A47"],"uri":["http://zotero.org/users/local/hblJtuOh/items/G4PM2A47"],"itemData":{"id":6,"type":"article-journal","title":"Hadoop Operations Management for Big Data Clusters in Telecommunication Industry","container-title":"International Journal of Computer Applications","volume":"105","issue":"12","source":"ProQuest","abstract":"This paper describes how data mining techniques are used in Hadoop for cloud data where it is an open source implementation. Extraction of useful information from raw data is always referred by the term DM. The techniques of DM are integrated into the normal day-to-day life has become very popular. Data mining are useful to improve the efficiency for the reduction of cost in the businesses field. In the cloud computing paradigm, the applications and techniques of data mining are most wanted. The users can retrieve meaningful information from virtually integrated data warehouse and it is allowed by implementing the data mining in cloud computing for reducing the cost of storage and infrastructure. This paper aims at predicts the churn customer in telecommunication industry where the dataset is stored in cloud and implemented using data mining techniques in Hadoop. In this paper, classification is used to analyze the dataset of telecommunication industry and classify the numerical and text data and predict the churners who are likely to switch from current network, and the clustering is used to group the result of the classification from the given data set for the best prediction of numerical and text data together in Hadoop. Hadoop is an environment easy to implement the classification; clustering techniques and cloud are used to store the data set for the industry.","URL":"http://search.proquest.com/docview/1636865187/abstract/50DA1FEDAC364EC5PQ/1","DOI":"http://dx.doi.org/10.5120/18433-9798","ISSN":"09758887","language":"English","author":[{"family":"Kamalraj","given":"N."},{"family":"Malathi","given":"A."}],"issued":{"date-parts":[["2014"]]},"accessed":{"date-parts":[["2016",9,22]]}}}],"schema":"https://github.com/citation-style-language/schema/raw/master/csl-citation.json"} </w:instrText>
      </w:r>
      <w:r w:rsidR="00DF552F" w:rsidRPr="003841A9">
        <w:rPr>
          <w:rFonts w:ascii="Times New Roman" w:hAnsi="Times New Roman" w:cs="Times New Roman"/>
          <w:bCs/>
        </w:rPr>
        <w:fldChar w:fldCharType="separate"/>
      </w:r>
      <w:r w:rsidR="00DF552F" w:rsidRPr="003841A9">
        <w:rPr>
          <w:rFonts w:ascii="Times New Roman" w:hAnsi="Times New Roman" w:cs="Times New Roman"/>
        </w:rPr>
        <w:t>[4]</w:t>
      </w:r>
      <w:r w:rsidR="00DF552F" w:rsidRPr="003841A9">
        <w:rPr>
          <w:rFonts w:ascii="Times New Roman" w:hAnsi="Times New Roman" w:cs="Times New Roman"/>
          <w:bCs/>
        </w:rPr>
        <w:fldChar w:fldCharType="end"/>
      </w:r>
      <w:r w:rsidR="00DF552F" w:rsidRPr="003841A9">
        <w:rPr>
          <w:rFonts w:ascii="Times New Roman" w:hAnsi="Times New Roman" w:cs="Times New Roman"/>
          <w:bCs/>
        </w:rPr>
        <w:t>.</w:t>
      </w:r>
    </w:p>
    <w:p w14:paraId="6AA09E32" w14:textId="77777777" w:rsidR="00DF552F" w:rsidRDefault="00DF552F" w:rsidP="004F11CD">
      <w:pPr>
        <w:spacing w:after="200" w:line="480" w:lineRule="auto"/>
        <w:rPr>
          <w:rFonts w:ascii="Times New Roman" w:hAnsi="Times New Roman" w:cs="Times New Roman"/>
          <w:b/>
          <w:szCs w:val="20"/>
        </w:rPr>
      </w:pPr>
    </w:p>
    <w:p w14:paraId="2EE1D814" w14:textId="77777777" w:rsidR="007E0FD5" w:rsidDel="00B0349C" w:rsidRDefault="007E0FD5" w:rsidP="004F11CD">
      <w:pPr>
        <w:spacing w:after="200" w:line="480" w:lineRule="auto"/>
        <w:rPr>
          <w:del w:id="113" w:author="Saad" w:date="2016-12-07T08:52:00Z"/>
          <w:rFonts w:ascii="Times New Roman" w:hAnsi="Times New Roman" w:cs="Times New Roman"/>
          <w:b/>
          <w:sz w:val="24"/>
          <w:szCs w:val="24"/>
        </w:rPr>
      </w:pPr>
    </w:p>
    <w:p w14:paraId="292B5108" w14:textId="77777777" w:rsidR="007E0FD5" w:rsidDel="00B0349C" w:rsidRDefault="007E0FD5" w:rsidP="004F11CD">
      <w:pPr>
        <w:spacing w:after="200" w:line="480" w:lineRule="auto"/>
        <w:rPr>
          <w:del w:id="114" w:author="Saad" w:date="2016-12-07T08:52:00Z"/>
          <w:rFonts w:ascii="Times New Roman" w:hAnsi="Times New Roman" w:cs="Times New Roman"/>
          <w:b/>
          <w:sz w:val="24"/>
          <w:szCs w:val="24"/>
        </w:rPr>
      </w:pPr>
    </w:p>
    <w:p w14:paraId="7DD06A9B" w14:textId="77777777" w:rsidR="004F11CD" w:rsidRDefault="00CC0112" w:rsidP="004F11CD">
      <w:pPr>
        <w:spacing w:after="200" w:line="480" w:lineRule="auto"/>
        <w:rPr>
          <w:rFonts w:ascii="Times New Roman" w:hAnsi="Times New Roman" w:cs="Times New Roman"/>
          <w:b/>
          <w:sz w:val="24"/>
          <w:szCs w:val="24"/>
        </w:rPr>
      </w:pPr>
      <w:r>
        <w:rPr>
          <w:rFonts w:ascii="Times New Roman" w:hAnsi="Times New Roman" w:cs="Times New Roman"/>
          <w:b/>
          <w:sz w:val="24"/>
          <w:szCs w:val="24"/>
        </w:rPr>
        <w:t>Methods/Algorithms used to Predict Churn R</w:t>
      </w:r>
      <w:r w:rsidR="003642A5" w:rsidRPr="003642A5">
        <w:rPr>
          <w:rFonts w:ascii="Times New Roman" w:hAnsi="Times New Roman" w:cs="Times New Roman"/>
          <w:b/>
          <w:sz w:val="24"/>
          <w:szCs w:val="24"/>
        </w:rPr>
        <w:t>atio</w:t>
      </w:r>
    </w:p>
    <w:p w14:paraId="3F96C02F" w14:textId="3758081F" w:rsidR="003642A5" w:rsidRPr="007E0FD5" w:rsidRDefault="00CC0112" w:rsidP="00CC0112">
      <w:pPr>
        <w:spacing w:after="200" w:line="480" w:lineRule="auto"/>
        <w:rPr>
          <w:rFonts w:ascii="Times New Roman" w:hAnsi="Times New Roman" w:cs="Times New Roman"/>
          <w:b/>
        </w:rPr>
      </w:pPr>
      <w:commentRangeStart w:id="115"/>
      <w:del w:id="116" w:author="Saad" w:date="2016-12-07T08:53:00Z">
        <w:r w:rsidRPr="007E0FD5" w:rsidDel="00B0349C">
          <w:rPr>
            <w:rFonts w:ascii="Times New Roman" w:hAnsi="Times New Roman" w:cs="Times New Roman"/>
            <w:bCs/>
          </w:rPr>
          <w:delText>I am</w:delText>
        </w:r>
      </w:del>
      <w:ins w:id="117" w:author="Saad" w:date="2016-12-07T08:53:00Z">
        <w:r w:rsidR="00B0349C">
          <w:rPr>
            <w:rFonts w:ascii="Times New Roman" w:hAnsi="Times New Roman" w:cs="Times New Roman"/>
            <w:bCs/>
          </w:rPr>
          <w:t>Data Scientists can potentially</w:t>
        </w:r>
      </w:ins>
      <w:r w:rsidR="003642A5" w:rsidRPr="007E0FD5">
        <w:rPr>
          <w:rFonts w:ascii="Times New Roman" w:hAnsi="Times New Roman" w:cs="Times New Roman"/>
          <w:bCs/>
        </w:rPr>
        <w:t xml:space="preserve"> us</w:t>
      </w:r>
      <w:ins w:id="118" w:author="Saad" w:date="2016-12-07T08:53:00Z">
        <w:r w:rsidR="00B0349C">
          <w:rPr>
            <w:rFonts w:ascii="Times New Roman" w:hAnsi="Times New Roman" w:cs="Times New Roman"/>
            <w:bCs/>
          </w:rPr>
          <w:t>e</w:t>
        </w:r>
      </w:ins>
      <w:del w:id="119" w:author="Saad" w:date="2016-12-07T08:53:00Z">
        <w:r w:rsidR="003642A5" w:rsidRPr="007E0FD5" w:rsidDel="00B0349C">
          <w:rPr>
            <w:rFonts w:ascii="Times New Roman" w:hAnsi="Times New Roman" w:cs="Times New Roman"/>
            <w:bCs/>
          </w:rPr>
          <w:delText>ing</w:delText>
        </w:r>
      </w:del>
      <w:r w:rsidR="003642A5" w:rsidRPr="007E0FD5">
        <w:rPr>
          <w:rFonts w:ascii="Times New Roman" w:hAnsi="Times New Roman" w:cs="Times New Roman"/>
          <w:bCs/>
        </w:rPr>
        <w:t xml:space="preserve"> different algorithms </w:t>
      </w:r>
      <w:commentRangeEnd w:id="115"/>
      <w:r w:rsidR="00A36A41">
        <w:rPr>
          <w:rStyle w:val="CommentReference"/>
        </w:rPr>
        <w:commentReference w:id="115"/>
      </w:r>
      <w:r w:rsidR="003642A5" w:rsidRPr="007E0FD5">
        <w:rPr>
          <w:rFonts w:ascii="Times New Roman" w:hAnsi="Times New Roman" w:cs="Times New Roman"/>
          <w:bCs/>
        </w:rPr>
        <w:t>such as Artificial Neural Network, Decision Trees, Covering algorithms, Statistical based techniques</w:t>
      </w:r>
      <w:r w:rsidR="003841A9" w:rsidRPr="007E0FD5">
        <w:rPr>
          <w:rFonts w:ascii="Times New Roman" w:hAnsi="Times New Roman" w:cs="Times New Roman"/>
          <w:bCs/>
        </w:rPr>
        <w:t xml:space="preserve">, Fuzzy correlation techniques </w:t>
      </w:r>
      <w:r w:rsidR="003642A5" w:rsidRPr="007E0FD5">
        <w:rPr>
          <w:rFonts w:ascii="Times New Roman" w:hAnsi="Times New Roman" w:cs="Times New Roman"/>
          <w:bCs/>
        </w:rPr>
        <w:t>and logistic regression to predict churn ratio.</w:t>
      </w:r>
      <w:r w:rsidRPr="007E0FD5">
        <w:rPr>
          <w:rFonts w:ascii="Times New Roman" w:hAnsi="Times New Roman" w:cs="Times New Roman"/>
          <w:b/>
        </w:rPr>
        <w:t xml:space="preserve"> </w:t>
      </w:r>
      <w:r w:rsidRPr="007E0FD5">
        <w:rPr>
          <w:rFonts w:ascii="Times New Roman" w:hAnsi="Times New Roman" w:cs="Times New Roman"/>
        </w:rPr>
        <w:t xml:space="preserve">Using different algorithms to predict churn ratio and to come up with most accurate one </w:t>
      </w:r>
      <w:commentRangeStart w:id="120"/>
      <w:r w:rsidRPr="007E0FD5">
        <w:rPr>
          <w:rFonts w:ascii="Times New Roman" w:hAnsi="Times New Roman" w:cs="Times New Roman"/>
        </w:rPr>
        <w:t xml:space="preserve">is a very good </w:t>
      </w:r>
      <w:commentRangeEnd w:id="120"/>
      <w:r w:rsidR="001718D0">
        <w:rPr>
          <w:rStyle w:val="CommentReference"/>
        </w:rPr>
        <w:commentReference w:id="120"/>
      </w:r>
      <w:r w:rsidRPr="007E0FD5">
        <w:rPr>
          <w:rFonts w:ascii="Times New Roman" w:hAnsi="Times New Roman" w:cs="Times New Roman"/>
        </w:rPr>
        <w:t>approach.</w:t>
      </w:r>
      <w:ins w:id="121" w:author="Saad" w:date="2016-12-07T09:23:00Z">
        <w:r w:rsidR="00890475">
          <w:rPr>
            <w:rFonts w:ascii="Times New Roman" w:hAnsi="Times New Roman" w:cs="Times New Roman"/>
          </w:rPr>
          <w:t xml:space="preserve"> It enables us to compare results deduced from different algorithms and then helps in picking the most accurate algorithm.</w:t>
        </w:r>
      </w:ins>
      <w:r w:rsidRPr="007E0FD5">
        <w:rPr>
          <w:rFonts w:ascii="Times New Roman" w:hAnsi="Times New Roman" w:cs="Times New Roman"/>
        </w:rPr>
        <w:t xml:space="preserve"> Every algorithm has its own cause and effect. Decision Tree process is a very time taking and an expensive process which is not even very reliable </w:t>
      </w:r>
      <w:del w:id="122" w:author="Saad" w:date="2016-12-07T09:25:00Z">
        <w:r w:rsidRPr="007E0FD5" w:rsidDel="00890475">
          <w:rPr>
            <w:rFonts w:ascii="Times New Roman" w:hAnsi="Times New Roman" w:cs="Times New Roman"/>
          </w:rPr>
          <w:delText xml:space="preserve">but </w:delText>
        </w:r>
      </w:del>
      <w:ins w:id="123" w:author="Saad" w:date="2016-12-07T09:25:00Z">
        <w:r w:rsidR="00890475">
          <w:rPr>
            <w:rFonts w:ascii="Times New Roman" w:hAnsi="Times New Roman" w:cs="Times New Roman"/>
          </w:rPr>
          <w:t>due</w:t>
        </w:r>
        <w:r w:rsidR="00890475" w:rsidRPr="007E0FD5">
          <w:rPr>
            <w:rFonts w:ascii="Times New Roman" w:hAnsi="Times New Roman" w:cs="Times New Roman"/>
          </w:rPr>
          <w:t xml:space="preserve"> </w:t>
        </w:r>
      </w:ins>
      <w:r w:rsidRPr="007E0FD5">
        <w:rPr>
          <w:rFonts w:ascii="Times New Roman" w:hAnsi="Times New Roman" w:cs="Times New Roman"/>
        </w:rPr>
        <w:t xml:space="preserve">to inconsistency in the results. Testing different algorithms proved that </w:t>
      </w:r>
      <w:r w:rsidR="003841A9" w:rsidRPr="007E0FD5">
        <w:rPr>
          <w:rFonts w:ascii="Times New Roman" w:hAnsi="Times New Roman" w:cs="Times New Roman"/>
        </w:rPr>
        <w:t>all results deduced were different</w:t>
      </w:r>
      <w:r w:rsidR="00964852" w:rsidRPr="007E0FD5">
        <w:rPr>
          <w:rFonts w:ascii="Times New Roman" w:hAnsi="Times New Roman" w:cs="Times New Roman"/>
        </w:rPr>
        <w:t xml:space="preserve"> from each other</w:t>
      </w:r>
      <w:r w:rsidR="003841A9" w:rsidRPr="007E0FD5">
        <w:rPr>
          <w:rFonts w:ascii="Times New Roman" w:hAnsi="Times New Roman" w:cs="Times New Roman"/>
        </w:rPr>
        <w:t xml:space="preserve">. </w:t>
      </w:r>
      <w:commentRangeStart w:id="124"/>
      <w:r w:rsidR="003841A9" w:rsidRPr="007E0FD5">
        <w:rPr>
          <w:rFonts w:ascii="Times New Roman" w:hAnsi="Times New Roman" w:cs="Times New Roman"/>
        </w:rPr>
        <w:t xml:space="preserve">There was no consistency </w:t>
      </w:r>
      <w:commentRangeEnd w:id="124"/>
      <w:r w:rsidR="00B666F4">
        <w:rPr>
          <w:rStyle w:val="CommentReference"/>
        </w:rPr>
        <w:commentReference w:id="124"/>
      </w:r>
      <w:r w:rsidR="003841A9" w:rsidRPr="007E0FD5">
        <w:rPr>
          <w:rFonts w:ascii="Times New Roman" w:hAnsi="Times New Roman" w:cs="Times New Roman"/>
        </w:rPr>
        <w:t xml:space="preserve">which </w:t>
      </w:r>
      <w:ins w:id="125" w:author="Saad" w:date="2016-12-07T09:26:00Z">
        <w:r w:rsidR="00890475">
          <w:rPr>
            <w:rFonts w:ascii="Times New Roman" w:hAnsi="Times New Roman" w:cs="Times New Roman"/>
          </w:rPr>
          <w:t xml:space="preserve">can </w:t>
        </w:r>
      </w:ins>
      <w:r w:rsidR="003841A9" w:rsidRPr="007E0FD5">
        <w:rPr>
          <w:rFonts w:ascii="Times New Roman" w:hAnsi="Times New Roman" w:cs="Times New Roman"/>
        </w:rPr>
        <w:t xml:space="preserve">lead </w:t>
      </w:r>
      <w:ins w:id="126" w:author="Saad" w:date="2016-12-07T09:26:00Z">
        <w:r w:rsidR="00890475">
          <w:rPr>
            <w:rFonts w:ascii="Times New Roman" w:hAnsi="Times New Roman" w:cs="Times New Roman"/>
          </w:rPr>
          <w:t>data scientists</w:t>
        </w:r>
      </w:ins>
      <w:del w:id="127" w:author="Saad" w:date="2016-12-07T09:26:00Z">
        <w:r w:rsidR="003841A9" w:rsidRPr="007E0FD5" w:rsidDel="00890475">
          <w:rPr>
            <w:rFonts w:ascii="Times New Roman" w:hAnsi="Times New Roman" w:cs="Times New Roman"/>
          </w:rPr>
          <w:delText>us</w:delText>
        </w:r>
      </w:del>
      <w:r w:rsidR="003841A9" w:rsidRPr="007E0FD5">
        <w:rPr>
          <w:rFonts w:ascii="Times New Roman" w:hAnsi="Times New Roman" w:cs="Times New Roman"/>
        </w:rPr>
        <w:t xml:space="preserve"> to a decision that there was a </w:t>
      </w:r>
      <w:r w:rsidR="00851034" w:rsidRPr="007E0FD5">
        <w:rPr>
          <w:rFonts w:ascii="Times New Roman" w:hAnsi="Times New Roman" w:cs="Times New Roman"/>
        </w:rPr>
        <w:t>big</w:t>
      </w:r>
      <w:r w:rsidR="003841A9" w:rsidRPr="007E0FD5">
        <w:rPr>
          <w:rFonts w:ascii="Times New Roman" w:hAnsi="Times New Roman" w:cs="Times New Roman"/>
        </w:rPr>
        <w:t xml:space="preserve"> research gap in algorithms</w:t>
      </w:r>
      <w:del w:id="128" w:author="Saad" w:date="2016-12-07T09:28:00Z">
        <w:r w:rsidR="003841A9" w:rsidRPr="007E0FD5" w:rsidDel="00890475">
          <w:rPr>
            <w:rFonts w:ascii="Times New Roman" w:hAnsi="Times New Roman" w:cs="Times New Roman"/>
          </w:rPr>
          <w:delText xml:space="preserve"> to predict churn ratio</w:delText>
        </w:r>
      </w:del>
      <w:ins w:id="129" w:author="Saad" w:date="2016-12-07T09:27:00Z">
        <w:r w:rsidR="00890475">
          <w:rPr>
            <w:rFonts w:ascii="Times New Roman" w:hAnsi="Times New Roman" w:cs="Times New Roman"/>
          </w:rPr>
          <w:t xml:space="preserve"> because data scientists were not using best algorithm to predict churn</w:t>
        </w:r>
      </w:ins>
      <w:r w:rsidR="003841A9" w:rsidRPr="007E0FD5">
        <w:rPr>
          <w:rFonts w:ascii="Times New Roman" w:hAnsi="Times New Roman" w:cs="Times New Roman"/>
        </w:rPr>
        <w:fldChar w:fldCharType="begin"/>
      </w:r>
      <w:r w:rsidR="003841A9" w:rsidRPr="007E0FD5">
        <w:rPr>
          <w:rFonts w:ascii="Times New Roman" w:hAnsi="Times New Roman" w:cs="Times New Roman"/>
        </w:rPr>
        <w:instrText xml:space="preserve"> ADDIN ZOTERO_ITEM CSL_CITATION {"citationID":"dcqh58qnt","properties":{"formattedCitation":"[5]","plainCitation":"[5]"},"citationItems":[{"id":86,"uris":["http://zotero.org/users/local/hblJtuOh/items/MWIZJSVP"],"uri":["http://zotero.org/users/local/hblJtuOh/items/MWIZJSVP"],"itemData":{"id":86,"type":"article-journal","title":"A survey on data mining techniques in customer churn analysis for telecom industry","container-title":"International Journal of Engineering Research and Applications","page":"165–171","volume":"45","source":"Google Scholar","author":[{"family":"Almana","given":"Amal M."},{"family":"Aksoy","given":"Mehmet Sabih"},{"family":"Alzahrani","given":"Rasheed"}],"issued":{"date-parts":[["2014"]]}}}],"schema":"https://github.com/citation-style-language/schema/raw/master/csl-citation.json"} </w:instrText>
      </w:r>
      <w:r w:rsidR="003841A9" w:rsidRPr="007E0FD5">
        <w:rPr>
          <w:rFonts w:ascii="Times New Roman" w:hAnsi="Times New Roman" w:cs="Times New Roman"/>
        </w:rPr>
        <w:fldChar w:fldCharType="separate"/>
      </w:r>
      <w:r w:rsidR="003841A9" w:rsidRPr="007E0FD5">
        <w:rPr>
          <w:rFonts w:ascii="Times New Roman" w:hAnsi="Times New Roman" w:cs="Times New Roman"/>
        </w:rPr>
        <w:t>[5]</w:t>
      </w:r>
      <w:r w:rsidR="003841A9" w:rsidRPr="007E0FD5">
        <w:rPr>
          <w:rFonts w:ascii="Times New Roman" w:hAnsi="Times New Roman" w:cs="Times New Roman"/>
        </w:rPr>
        <w:fldChar w:fldCharType="end"/>
      </w:r>
      <w:r w:rsidR="003841A9" w:rsidRPr="007E0FD5">
        <w:rPr>
          <w:rFonts w:ascii="Times New Roman" w:hAnsi="Times New Roman" w:cs="Times New Roman"/>
        </w:rPr>
        <w:t>. S</w:t>
      </w:r>
      <w:r w:rsidR="003642A5" w:rsidRPr="007E0FD5">
        <w:rPr>
          <w:rFonts w:ascii="Times New Roman" w:hAnsi="Times New Roman" w:cs="Times New Roman"/>
          <w:bCs/>
        </w:rPr>
        <w:t>tatistical based techniques gave the most accurate result</w:t>
      </w:r>
      <w:r w:rsidR="003841A9" w:rsidRPr="007E0FD5">
        <w:rPr>
          <w:rFonts w:ascii="Times New Roman" w:hAnsi="Times New Roman" w:cs="Times New Roman"/>
          <w:bCs/>
        </w:rPr>
        <w:t>s due to its consistency</w:t>
      </w:r>
      <w:r w:rsidR="003642A5" w:rsidRPr="007E0FD5">
        <w:rPr>
          <w:rFonts w:ascii="Times New Roman" w:hAnsi="Times New Roman" w:cs="Times New Roman"/>
          <w:bCs/>
        </w:rPr>
        <w:t xml:space="preserve"> </w:t>
      </w:r>
      <w:r w:rsidR="003841A9" w:rsidRPr="007E0FD5">
        <w:rPr>
          <w:rFonts w:ascii="Times New Roman" w:hAnsi="Times New Roman" w:cs="Times New Roman"/>
          <w:bCs/>
        </w:rPr>
        <w:t>and</w:t>
      </w:r>
      <w:r w:rsidR="003642A5" w:rsidRPr="007E0FD5">
        <w:rPr>
          <w:rFonts w:ascii="Times New Roman" w:hAnsi="Times New Roman" w:cs="Times New Roman"/>
          <w:bCs/>
        </w:rPr>
        <w:t xml:space="preserve"> further future prediction could be based because very limited research is being done on this algorithm</w:t>
      </w:r>
      <w:r w:rsidR="003642A5" w:rsidRPr="007E0FD5">
        <w:rPr>
          <w:rFonts w:ascii="Times New Roman" w:hAnsi="Times New Roman" w:cs="Times New Roman"/>
          <w:bCs/>
        </w:rPr>
        <w:fldChar w:fldCharType="begin"/>
      </w:r>
      <w:r w:rsidR="00270C20" w:rsidRPr="007E0FD5">
        <w:rPr>
          <w:rFonts w:ascii="Times New Roman" w:hAnsi="Times New Roman" w:cs="Times New Roman"/>
          <w:bCs/>
        </w:rPr>
        <w:instrText xml:space="preserve"> ADDIN ZOTERO_ITEM CSL_CITATION {"citationID":"1sbj5ib8fe","properties":{"formattedCitation":"[5]","plainCitation":"[5]"},"citationItems":[{"id":86,"uris":["http://zotero.org/users/local/hblJtuOh/items/MWIZJSVP"],"uri":["http://zotero.org/users/local/hblJtuOh/items/MWIZJSVP"],"itemData":{"id":86,"type":"article-journal","title":"A survey on data mining techniques in customer churn analysis for telecom industry","container-title":"International Journal of Engineering Research and Applications","page":"165–171","volume":"45","source":"Google Scholar","author":[{"family":"Almana","given":"Amal M."},{"family":"Aksoy","given":"Mehmet Sabih"},{"family":"Alzahrani","given":"Rasheed"}],"issued":{"date-parts":[["2014"]]}}}],"schema":"https://github.com/citation-style-language/schema/raw/master/csl-citation.json"} </w:instrText>
      </w:r>
      <w:r w:rsidR="003642A5" w:rsidRPr="007E0FD5">
        <w:rPr>
          <w:rFonts w:ascii="Times New Roman" w:hAnsi="Times New Roman" w:cs="Times New Roman"/>
          <w:bCs/>
        </w:rPr>
        <w:fldChar w:fldCharType="separate"/>
      </w:r>
      <w:r w:rsidR="00270C20" w:rsidRPr="007E0FD5">
        <w:rPr>
          <w:rFonts w:ascii="Times New Roman" w:hAnsi="Times New Roman" w:cs="Times New Roman"/>
        </w:rPr>
        <w:t>[5]</w:t>
      </w:r>
      <w:r w:rsidR="003642A5" w:rsidRPr="007E0FD5">
        <w:rPr>
          <w:rFonts w:ascii="Times New Roman" w:hAnsi="Times New Roman" w:cs="Times New Roman"/>
          <w:bCs/>
        </w:rPr>
        <w:fldChar w:fldCharType="end"/>
      </w:r>
      <w:r w:rsidR="003642A5" w:rsidRPr="007E0FD5">
        <w:rPr>
          <w:rFonts w:ascii="Times New Roman" w:hAnsi="Times New Roman" w:cs="Times New Roman"/>
          <w:bCs/>
        </w:rPr>
        <w:t>.</w:t>
      </w:r>
    </w:p>
    <w:p w14:paraId="155798ED" w14:textId="43ED2E7B" w:rsidR="003642A5" w:rsidRPr="007E0FD5" w:rsidRDefault="00964852" w:rsidP="00CC0112">
      <w:pPr>
        <w:spacing w:after="200" w:line="480" w:lineRule="auto"/>
        <w:rPr>
          <w:rFonts w:ascii="Times New Roman" w:hAnsi="Times New Roman" w:cs="Times New Roman"/>
          <w:bCs/>
        </w:rPr>
      </w:pPr>
      <w:r w:rsidRPr="007E0FD5">
        <w:rPr>
          <w:rFonts w:ascii="Times New Roman" w:hAnsi="Times New Roman" w:cs="Times New Roman"/>
          <w:bCs/>
        </w:rPr>
        <w:t>I deduced another method</w:t>
      </w:r>
      <w:r w:rsidR="003642A5" w:rsidRPr="007E0FD5">
        <w:rPr>
          <w:rFonts w:ascii="Times New Roman" w:hAnsi="Times New Roman" w:cs="Times New Roman"/>
          <w:bCs/>
        </w:rPr>
        <w:t xml:space="preserve"> </w:t>
      </w:r>
      <w:r w:rsidRPr="007E0FD5">
        <w:rPr>
          <w:rFonts w:ascii="Times New Roman" w:hAnsi="Times New Roman" w:cs="Times New Roman"/>
          <w:bCs/>
        </w:rPr>
        <w:t xml:space="preserve">for churn </w:t>
      </w:r>
      <w:r w:rsidR="003642A5" w:rsidRPr="007E0FD5">
        <w:rPr>
          <w:rFonts w:ascii="Times New Roman" w:hAnsi="Times New Roman" w:cs="Times New Roman"/>
          <w:bCs/>
        </w:rPr>
        <w:t xml:space="preserve">prediction </w:t>
      </w:r>
      <w:r w:rsidRPr="007E0FD5">
        <w:rPr>
          <w:rFonts w:ascii="Times New Roman" w:hAnsi="Times New Roman" w:cs="Times New Roman"/>
          <w:bCs/>
        </w:rPr>
        <w:t xml:space="preserve">which </w:t>
      </w:r>
      <w:r w:rsidR="003642A5" w:rsidRPr="007E0FD5">
        <w:rPr>
          <w:rFonts w:ascii="Times New Roman" w:hAnsi="Times New Roman" w:cs="Times New Roman"/>
          <w:bCs/>
        </w:rPr>
        <w:t xml:space="preserve">was based on deep learning convolutional neural networks. </w:t>
      </w:r>
      <w:r w:rsidRPr="007E0FD5">
        <w:rPr>
          <w:rFonts w:ascii="Times New Roman" w:hAnsi="Times New Roman" w:cs="Times New Roman"/>
          <w:bCs/>
        </w:rPr>
        <w:t xml:space="preserve">Authors mentioned </w:t>
      </w:r>
      <w:r w:rsidR="00851034" w:rsidRPr="007E0FD5">
        <w:rPr>
          <w:rFonts w:ascii="Times New Roman" w:hAnsi="Times New Roman" w:cs="Times New Roman"/>
          <w:bCs/>
        </w:rPr>
        <w:t xml:space="preserve">deep learning </w:t>
      </w:r>
      <w:del w:id="130" w:author="Saad" w:date="2016-12-07T09:47:00Z">
        <w:r w:rsidR="00851034" w:rsidRPr="007E0FD5" w:rsidDel="006535DC">
          <w:rPr>
            <w:rFonts w:ascii="Times New Roman" w:hAnsi="Times New Roman" w:cs="Times New Roman"/>
            <w:bCs/>
          </w:rPr>
          <w:delText xml:space="preserve">convolution neural network </w:delText>
        </w:r>
      </w:del>
      <w:r w:rsidR="00851034" w:rsidRPr="007E0FD5">
        <w:rPr>
          <w:rFonts w:ascii="Times New Roman" w:hAnsi="Times New Roman" w:cs="Times New Roman"/>
          <w:bCs/>
        </w:rPr>
        <w:t xml:space="preserve">algorithms can act as a catalyst in filling up </w:t>
      </w:r>
      <w:commentRangeStart w:id="131"/>
      <w:commentRangeStart w:id="132"/>
      <w:r w:rsidR="00851034" w:rsidRPr="007E0FD5">
        <w:rPr>
          <w:rFonts w:ascii="Times New Roman" w:hAnsi="Times New Roman" w:cs="Times New Roman"/>
          <w:bCs/>
        </w:rPr>
        <w:t>the research gap</w:t>
      </w:r>
      <w:commentRangeEnd w:id="131"/>
      <w:r w:rsidR="00B666F4">
        <w:rPr>
          <w:rStyle w:val="CommentReference"/>
        </w:rPr>
        <w:commentReference w:id="131"/>
      </w:r>
      <w:commentRangeEnd w:id="132"/>
      <w:r w:rsidR="00890475">
        <w:rPr>
          <w:rStyle w:val="CommentReference"/>
        </w:rPr>
        <w:commentReference w:id="132"/>
      </w:r>
      <w:ins w:id="133" w:author="Saad" w:date="2016-12-07T09:30:00Z">
        <w:r w:rsidR="00890475">
          <w:rPr>
            <w:rFonts w:ascii="Times New Roman" w:hAnsi="Times New Roman" w:cs="Times New Roman"/>
            <w:bCs/>
          </w:rPr>
          <w:t xml:space="preserve"> of finalizing the most accurate churn prediction algorithm</w:t>
        </w:r>
      </w:ins>
      <w:ins w:id="134" w:author="Saad" w:date="2016-12-07T09:45:00Z">
        <w:r w:rsidR="006535DC">
          <w:rPr>
            <w:rFonts w:ascii="Times New Roman" w:hAnsi="Times New Roman" w:cs="Times New Roman"/>
            <w:bCs/>
          </w:rPr>
          <w:t xml:space="preserve"> </w:t>
        </w:r>
      </w:ins>
      <w:r w:rsidR="00851034" w:rsidRPr="007E0FD5">
        <w:rPr>
          <w:rFonts w:ascii="Times New Roman" w:hAnsi="Times New Roman" w:cs="Times New Roman"/>
          <w:bCs/>
        </w:rPr>
        <w:fldChar w:fldCharType="begin"/>
      </w:r>
      <w:r w:rsidR="00851034" w:rsidRPr="007E0FD5">
        <w:rPr>
          <w:rFonts w:ascii="Times New Roman" w:hAnsi="Times New Roman" w:cs="Times New Roman"/>
          <w:bCs/>
        </w:rPr>
        <w:instrText xml:space="preserve"> ADDIN ZOTERO_ITEM CSL_CITATION {"citationID":"15mk6ogl1k","properties":{"formattedCitation":"[6]","plainCitation":"[6]"},"citationItems":[{"id":107,"uris":["http://zotero.org/users/local/hblJtuOh/items/I7VFE358"],"uri":["http://zotero.org/users/local/hblJtuOh/items/I7VFE358"],"itemData":{"id":107,"type":"article-journal","title":"Churn analysis using deep convolutional neural networks and autoencoders","container-title":"arXiv preprint arXiv:1604.05377","source":"Google Scholar","URL":"http://arxiv.org/abs/1604.05377","author":[{"family":"Wangperawong","given":"Artit"},{"family":"Brun","given":"Cyrille"},{"family":"Laudy","given":"Olav"},{"family":"Pavasuthipaisit","given":"Rujikorn"}],"issued":{"date-parts":[["2016"]]},"accessed":{"date-parts":[["2016",11,7]]}}}],"schema":"https://github.com/citation-style-language/schema/raw/master/csl-citation.json"} </w:instrText>
      </w:r>
      <w:r w:rsidR="00851034" w:rsidRPr="007E0FD5">
        <w:rPr>
          <w:rFonts w:ascii="Times New Roman" w:hAnsi="Times New Roman" w:cs="Times New Roman"/>
          <w:bCs/>
        </w:rPr>
        <w:fldChar w:fldCharType="separate"/>
      </w:r>
      <w:r w:rsidR="00851034" w:rsidRPr="007E0FD5">
        <w:rPr>
          <w:rFonts w:ascii="Times New Roman" w:hAnsi="Times New Roman" w:cs="Times New Roman"/>
        </w:rPr>
        <w:t>[6]</w:t>
      </w:r>
      <w:r w:rsidR="00851034" w:rsidRPr="007E0FD5">
        <w:rPr>
          <w:rFonts w:ascii="Times New Roman" w:hAnsi="Times New Roman" w:cs="Times New Roman"/>
          <w:bCs/>
        </w:rPr>
        <w:fldChar w:fldCharType="end"/>
      </w:r>
      <w:r w:rsidR="00851034" w:rsidRPr="007E0FD5">
        <w:rPr>
          <w:rFonts w:ascii="Times New Roman" w:hAnsi="Times New Roman" w:cs="Times New Roman"/>
          <w:bCs/>
        </w:rPr>
        <w:t xml:space="preserve">. </w:t>
      </w:r>
      <w:r w:rsidR="007E0FD5" w:rsidRPr="007E0FD5">
        <w:rPr>
          <w:rFonts w:ascii="Times New Roman" w:hAnsi="Times New Roman" w:cs="Times New Roman"/>
          <w:bCs/>
        </w:rPr>
        <w:t>Future of big data</w:t>
      </w:r>
      <w:ins w:id="135" w:author="Saad" w:date="2016-12-07T09:48:00Z">
        <w:r w:rsidR="006535DC">
          <w:rPr>
            <w:rFonts w:ascii="Times New Roman" w:hAnsi="Times New Roman" w:cs="Times New Roman"/>
            <w:bCs/>
          </w:rPr>
          <w:t xml:space="preserve"> and Prediction Analysis</w:t>
        </w:r>
      </w:ins>
      <w:r w:rsidR="007E0FD5" w:rsidRPr="007E0FD5">
        <w:rPr>
          <w:rFonts w:ascii="Times New Roman" w:hAnsi="Times New Roman" w:cs="Times New Roman"/>
          <w:bCs/>
        </w:rPr>
        <w:t xml:space="preserve"> is based on deep learning algorithms and initial</w:t>
      </w:r>
      <w:ins w:id="136" w:author="Saad" w:date="2016-12-07T09:49:00Z">
        <w:r w:rsidR="006535DC">
          <w:rPr>
            <w:rFonts w:ascii="Times New Roman" w:hAnsi="Times New Roman" w:cs="Times New Roman"/>
            <w:bCs/>
          </w:rPr>
          <w:t xml:space="preserve"> theoretical</w:t>
        </w:r>
      </w:ins>
      <w:r w:rsidR="007E0FD5" w:rsidRPr="007E0FD5">
        <w:rPr>
          <w:rFonts w:ascii="Times New Roman" w:hAnsi="Times New Roman" w:cs="Times New Roman"/>
          <w:bCs/>
        </w:rPr>
        <w:t xml:space="preserve"> research results in this domain were very encouraging</w:t>
      </w:r>
      <w:ins w:id="137" w:author="Saad" w:date="2016-12-07T09:49:00Z">
        <w:r w:rsidR="006535DC">
          <w:rPr>
            <w:rFonts w:ascii="Times New Roman" w:hAnsi="Times New Roman" w:cs="Times New Roman"/>
            <w:bCs/>
          </w:rPr>
          <w:t xml:space="preserve"> which were proposed in the form of improved accuracy</w:t>
        </w:r>
      </w:ins>
      <w:r w:rsidR="007E0FD5" w:rsidRPr="007E0FD5">
        <w:rPr>
          <w:rFonts w:ascii="Times New Roman" w:hAnsi="Times New Roman" w:cs="Times New Roman"/>
          <w:bCs/>
        </w:rPr>
        <w:t>. Authors suggested prediction using deep learning</w:t>
      </w:r>
      <w:r w:rsidR="003642A5" w:rsidRPr="007E0FD5">
        <w:rPr>
          <w:rFonts w:ascii="Times New Roman" w:hAnsi="Times New Roman" w:cs="Times New Roman"/>
          <w:bCs/>
        </w:rPr>
        <w:t xml:space="preserve"> algorithm</w:t>
      </w:r>
      <w:r w:rsidR="007E0FD5" w:rsidRPr="007E0FD5">
        <w:rPr>
          <w:rFonts w:ascii="Times New Roman" w:hAnsi="Times New Roman" w:cs="Times New Roman"/>
          <w:bCs/>
        </w:rPr>
        <w:t>s combined with correct data sets could be the most accurate solution of this problem</w:t>
      </w:r>
      <w:r w:rsidR="003642A5" w:rsidRPr="007E0FD5">
        <w:rPr>
          <w:rFonts w:ascii="Times New Roman" w:hAnsi="Times New Roman" w:cs="Times New Roman"/>
          <w:bCs/>
        </w:rPr>
        <w:fldChar w:fldCharType="begin"/>
      </w:r>
      <w:r w:rsidR="00270C20" w:rsidRPr="007E0FD5">
        <w:rPr>
          <w:rFonts w:ascii="Times New Roman" w:hAnsi="Times New Roman" w:cs="Times New Roman"/>
          <w:bCs/>
        </w:rPr>
        <w:instrText xml:space="preserve"> ADDIN ZOTERO_ITEM CSL_CITATION {"citationID":"1047s0r01c","properties":{"formattedCitation":"[6]","plainCitation":"[6]"},"citationItems":[{"id":107,"uris":["http://zotero.org/users/local/hblJtuOh/items/I7VFE358"],"uri":["http://zotero.org/users/local/hblJtuOh/items/I7VFE358"],"itemData":{"id":107,"type":"article-journal","title":"Churn analysis using deep convolutional neural networks and autoencoders","container-title":"arXiv preprint arXiv:1604.05377","source":"Google Scholar","URL":"http://arxiv.org/abs/1604.05377","author":[{"family":"Wangperawong","given":"Artit"},{"family":"Brun","given":"Cyrille"},{"family":"Laudy","given":"Olav"},{"family":"Pavasuthipaisit","given":"Rujikorn"}],"issued":{"date-parts":[["2016"]]},"accessed":{"date-parts":[["2016",11,7]]}}}],"schema":"https://github.com/citation-style-language/schema/raw/master/csl-citation.json"} </w:instrText>
      </w:r>
      <w:r w:rsidR="003642A5" w:rsidRPr="007E0FD5">
        <w:rPr>
          <w:rFonts w:ascii="Times New Roman" w:hAnsi="Times New Roman" w:cs="Times New Roman"/>
          <w:bCs/>
        </w:rPr>
        <w:fldChar w:fldCharType="separate"/>
      </w:r>
      <w:r w:rsidR="00270C20" w:rsidRPr="007E0FD5">
        <w:rPr>
          <w:rFonts w:ascii="Times New Roman" w:hAnsi="Times New Roman" w:cs="Times New Roman"/>
        </w:rPr>
        <w:t>[6]</w:t>
      </w:r>
      <w:r w:rsidR="003642A5" w:rsidRPr="007E0FD5">
        <w:rPr>
          <w:rFonts w:ascii="Times New Roman" w:hAnsi="Times New Roman" w:cs="Times New Roman"/>
          <w:bCs/>
        </w:rPr>
        <w:fldChar w:fldCharType="end"/>
      </w:r>
      <w:r w:rsidR="003642A5" w:rsidRPr="007E0FD5">
        <w:rPr>
          <w:rFonts w:ascii="Times New Roman" w:hAnsi="Times New Roman" w:cs="Times New Roman"/>
          <w:bCs/>
        </w:rPr>
        <w:t xml:space="preserve">. </w:t>
      </w:r>
    </w:p>
    <w:p w14:paraId="5C928B5F" w14:textId="09AF0B2A" w:rsidR="003642A5" w:rsidRPr="007E0FD5" w:rsidRDefault="007E0FD5" w:rsidP="00CC0112">
      <w:pPr>
        <w:spacing w:after="200" w:line="480" w:lineRule="auto"/>
        <w:rPr>
          <w:rFonts w:ascii="Times New Roman" w:hAnsi="Times New Roman" w:cs="Times New Roman"/>
          <w:bCs/>
        </w:rPr>
      </w:pPr>
      <w:r w:rsidRPr="007E0FD5">
        <w:rPr>
          <w:rFonts w:ascii="Times New Roman" w:hAnsi="Times New Roman" w:cs="Times New Roman"/>
          <w:bCs/>
        </w:rPr>
        <w:lastRenderedPageBreak/>
        <w:t>All the sources which I researched for algorithm deduction were</w:t>
      </w:r>
      <w:r w:rsidR="003642A5" w:rsidRPr="007E0FD5">
        <w:rPr>
          <w:rFonts w:ascii="Times New Roman" w:hAnsi="Times New Roman" w:cs="Times New Roman"/>
          <w:bCs/>
        </w:rPr>
        <w:t xml:space="preserve"> interlinked bec</w:t>
      </w:r>
      <w:r w:rsidRPr="007E0FD5">
        <w:rPr>
          <w:rFonts w:ascii="Times New Roman" w:hAnsi="Times New Roman" w:cs="Times New Roman"/>
          <w:bCs/>
        </w:rPr>
        <w:t xml:space="preserve">ause </w:t>
      </w:r>
      <w:commentRangeStart w:id="138"/>
      <w:r w:rsidRPr="007E0FD5">
        <w:rPr>
          <w:rFonts w:ascii="Times New Roman" w:hAnsi="Times New Roman" w:cs="Times New Roman"/>
          <w:bCs/>
        </w:rPr>
        <w:t>they were trying to lead me</w:t>
      </w:r>
      <w:r w:rsidR="003642A5" w:rsidRPr="007E0FD5">
        <w:rPr>
          <w:rFonts w:ascii="Times New Roman" w:hAnsi="Times New Roman" w:cs="Times New Roman"/>
          <w:bCs/>
        </w:rPr>
        <w:t xml:space="preserve"> to the algorithm </w:t>
      </w:r>
      <w:commentRangeEnd w:id="138"/>
      <w:r w:rsidR="00822B28">
        <w:rPr>
          <w:rStyle w:val="CommentReference"/>
        </w:rPr>
        <w:commentReference w:id="138"/>
      </w:r>
      <w:r w:rsidR="003642A5" w:rsidRPr="007E0FD5">
        <w:rPr>
          <w:rFonts w:ascii="Times New Roman" w:hAnsi="Times New Roman" w:cs="Times New Roman"/>
          <w:bCs/>
        </w:rPr>
        <w:t>which could produce the most accurate churn results and which could ultimately fill up the research gap in this domain.</w:t>
      </w:r>
      <w:ins w:id="139" w:author="Saad" w:date="2016-12-07T09:53:00Z">
        <w:r w:rsidR="006535DC">
          <w:rPr>
            <w:rFonts w:ascii="Times New Roman" w:hAnsi="Times New Roman" w:cs="Times New Roman"/>
            <w:bCs/>
          </w:rPr>
          <w:t xml:space="preserve"> All the sources were interlinked in such way that they gave me a direction to proceed further and they ultimately lead me to the research gap. Now future research could be in the form </w:t>
        </w:r>
      </w:ins>
      <w:ins w:id="140" w:author="Saad" w:date="2016-12-07T09:54:00Z">
        <w:r w:rsidR="00B65210">
          <w:rPr>
            <w:rFonts w:ascii="Times New Roman" w:hAnsi="Times New Roman" w:cs="Times New Roman"/>
            <w:bCs/>
          </w:rPr>
          <w:t>of how to fill that gap by using these deduced algorithms.</w:t>
        </w:r>
      </w:ins>
    </w:p>
    <w:p w14:paraId="7CF99C17" w14:textId="77777777" w:rsidR="007E0FD5" w:rsidRDefault="007E0FD5" w:rsidP="003642A5">
      <w:pPr>
        <w:spacing w:after="200" w:line="480" w:lineRule="auto"/>
        <w:rPr>
          <w:rFonts w:ascii="Times New Roman" w:hAnsi="Times New Roman" w:cs="Times New Roman"/>
          <w:b/>
          <w:sz w:val="24"/>
          <w:szCs w:val="24"/>
        </w:rPr>
      </w:pPr>
    </w:p>
    <w:p w14:paraId="0EE623BB" w14:textId="77777777" w:rsidR="007E0FD5" w:rsidDel="00B65210" w:rsidRDefault="007E0FD5" w:rsidP="003642A5">
      <w:pPr>
        <w:spacing w:after="200" w:line="480" w:lineRule="auto"/>
        <w:rPr>
          <w:del w:id="141" w:author="Saad" w:date="2016-12-07T09:55:00Z"/>
          <w:rFonts w:ascii="Times New Roman" w:hAnsi="Times New Roman" w:cs="Times New Roman"/>
          <w:b/>
          <w:sz w:val="24"/>
          <w:szCs w:val="24"/>
        </w:rPr>
      </w:pPr>
    </w:p>
    <w:p w14:paraId="2DF57CB3" w14:textId="77777777" w:rsidR="007E0FD5" w:rsidDel="00B65210" w:rsidRDefault="007E0FD5" w:rsidP="003642A5">
      <w:pPr>
        <w:spacing w:after="200" w:line="480" w:lineRule="auto"/>
        <w:rPr>
          <w:del w:id="142" w:author="Saad" w:date="2016-12-07T09:55:00Z"/>
          <w:rFonts w:ascii="Times New Roman" w:hAnsi="Times New Roman" w:cs="Times New Roman"/>
          <w:b/>
          <w:sz w:val="24"/>
          <w:szCs w:val="24"/>
        </w:rPr>
      </w:pPr>
    </w:p>
    <w:p w14:paraId="3DBDA89B" w14:textId="77777777" w:rsidR="007E0FD5" w:rsidDel="00B65210" w:rsidRDefault="007E0FD5" w:rsidP="003642A5">
      <w:pPr>
        <w:spacing w:after="200" w:line="480" w:lineRule="auto"/>
        <w:rPr>
          <w:del w:id="143" w:author="Saad" w:date="2016-12-07T09:55:00Z"/>
          <w:rFonts w:ascii="Times New Roman" w:hAnsi="Times New Roman" w:cs="Times New Roman"/>
          <w:b/>
          <w:sz w:val="24"/>
          <w:szCs w:val="24"/>
        </w:rPr>
      </w:pPr>
    </w:p>
    <w:p w14:paraId="2FFA2A63" w14:textId="77777777" w:rsidR="003642A5" w:rsidRPr="003642A5" w:rsidRDefault="007E0FD5" w:rsidP="003642A5">
      <w:pPr>
        <w:spacing w:after="200" w:line="480" w:lineRule="auto"/>
        <w:rPr>
          <w:rFonts w:ascii="Times New Roman" w:hAnsi="Times New Roman" w:cs="Times New Roman"/>
          <w:b/>
          <w:sz w:val="24"/>
          <w:szCs w:val="24"/>
        </w:rPr>
      </w:pPr>
      <w:r>
        <w:rPr>
          <w:rFonts w:ascii="Times New Roman" w:hAnsi="Times New Roman" w:cs="Times New Roman"/>
          <w:b/>
          <w:sz w:val="24"/>
          <w:szCs w:val="24"/>
        </w:rPr>
        <w:t>Data used to Predict Churn R</w:t>
      </w:r>
      <w:r w:rsidR="003642A5" w:rsidRPr="003642A5">
        <w:rPr>
          <w:rFonts w:ascii="Times New Roman" w:hAnsi="Times New Roman" w:cs="Times New Roman"/>
          <w:b/>
          <w:sz w:val="24"/>
          <w:szCs w:val="24"/>
        </w:rPr>
        <w:t>atio</w:t>
      </w:r>
    </w:p>
    <w:p w14:paraId="2B38D6E8" w14:textId="76A7C666" w:rsidR="003642A5" w:rsidRPr="00D60AA6" w:rsidDel="00172FA2" w:rsidRDefault="00172FA2" w:rsidP="004F11CD">
      <w:pPr>
        <w:spacing w:after="200" w:line="480" w:lineRule="auto"/>
        <w:rPr>
          <w:del w:id="144" w:author="Saad" w:date="2016-12-07T10:11:00Z"/>
          <w:rFonts w:ascii="Times New Roman" w:hAnsi="Times New Roman" w:cs="Times New Roman"/>
        </w:rPr>
      </w:pPr>
      <w:ins w:id="145" w:author="Saad" w:date="2016-12-07T10:11:00Z">
        <w:r>
          <w:rPr>
            <w:rFonts w:ascii="Times New Roman" w:hAnsi="Times New Roman" w:cs="Times New Roman"/>
          </w:rPr>
          <w:t>M</w:t>
        </w:r>
      </w:ins>
      <w:moveToRangeStart w:id="146" w:author="Saad" w:date="2016-12-07T10:11:00Z" w:name="move468868835"/>
      <w:moveTo w:id="147" w:author="Saad" w:date="2016-12-07T10:11:00Z">
        <w:del w:id="148" w:author="Saad" w:date="2016-12-07T10:11:00Z">
          <w:r w:rsidRPr="00D60AA6" w:rsidDel="00172FA2">
            <w:rPr>
              <w:rFonts w:ascii="Times New Roman" w:hAnsi="Times New Roman" w:cs="Times New Roman"/>
            </w:rPr>
            <w:delText>Furthermore, m</w:delText>
          </w:r>
        </w:del>
        <w:r w:rsidRPr="00D60AA6">
          <w:rPr>
            <w:rFonts w:ascii="Times New Roman" w:hAnsi="Times New Roman" w:cs="Times New Roman"/>
          </w:rPr>
          <w:t>ainly</w:t>
        </w:r>
        <w:del w:id="149" w:author="Saad" w:date="2016-12-07T10:12:00Z">
          <w:r w:rsidRPr="00D60AA6" w:rsidDel="00172FA2">
            <w:rPr>
              <w:rFonts w:ascii="Times New Roman" w:hAnsi="Times New Roman" w:cs="Times New Roman"/>
            </w:rPr>
            <w:delText xml:space="preserve"> </w:delText>
          </w:r>
          <w:commentRangeStart w:id="150"/>
          <w:r w:rsidRPr="00D60AA6" w:rsidDel="00172FA2">
            <w:rPr>
              <w:rFonts w:ascii="Times New Roman" w:hAnsi="Times New Roman" w:cs="Times New Roman"/>
            </w:rPr>
            <w:delText>we are using</w:delText>
          </w:r>
        </w:del>
        <w:r w:rsidRPr="00D60AA6">
          <w:rPr>
            <w:rFonts w:ascii="Times New Roman" w:hAnsi="Times New Roman" w:cs="Times New Roman"/>
          </w:rPr>
          <w:t xml:space="preserve"> Call Data Records (CDRs), Demographics data, Complaints and Repairs data</w:t>
        </w:r>
        <w:commentRangeEnd w:id="150"/>
        <w:r>
          <w:rPr>
            <w:rStyle w:val="CommentReference"/>
          </w:rPr>
          <w:commentReference w:id="150"/>
        </w:r>
        <w:r w:rsidRPr="00D60AA6">
          <w:rPr>
            <w:rFonts w:ascii="Times New Roman" w:hAnsi="Times New Roman" w:cs="Times New Roman"/>
          </w:rPr>
          <w:t xml:space="preserve"> </w:t>
        </w:r>
      </w:moveTo>
      <w:ins w:id="151" w:author="Saad" w:date="2016-12-07T10:12:00Z">
        <w:r>
          <w:rPr>
            <w:rFonts w:ascii="Times New Roman" w:hAnsi="Times New Roman" w:cs="Times New Roman"/>
          </w:rPr>
          <w:t xml:space="preserve">are used </w:t>
        </w:r>
      </w:ins>
      <w:moveTo w:id="152" w:author="Saad" w:date="2016-12-07T10:11:00Z">
        <w:r w:rsidRPr="00D60AA6">
          <w:rPr>
            <w:rFonts w:ascii="Times New Roman" w:hAnsi="Times New Roman" w:cs="Times New Roman"/>
          </w:rPr>
          <w:t>to predict churn ratio in this project.</w:t>
        </w:r>
        <w:r>
          <w:rPr>
            <w:rFonts w:ascii="Times New Roman" w:hAnsi="Times New Roman" w:cs="Times New Roman"/>
          </w:rPr>
          <w:t xml:space="preserve"> </w:t>
        </w:r>
      </w:moveTo>
      <w:moveToRangeEnd w:id="146"/>
      <w:ins w:id="153" w:author="Saad" w:date="2016-12-07T10:13:00Z">
        <w:r>
          <w:rPr>
            <w:rFonts w:ascii="Times New Roman" w:hAnsi="Times New Roman" w:cs="Times New Roman"/>
          </w:rPr>
          <w:t>In</w:t>
        </w:r>
      </w:ins>
      <w:commentRangeStart w:id="154"/>
      <w:del w:id="155" w:author="Saad" w:date="2016-12-07T10:13:00Z">
        <w:r w:rsidR="007E0FD5" w:rsidRPr="00D60AA6" w:rsidDel="00172FA2">
          <w:rPr>
            <w:rFonts w:ascii="Times New Roman" w:hAnsi="Times New Roman" w:cs="Times New Roman"/>
          </w:rPr>
          <w:delText xml:space="preserve">Normally </w:delText>
        </w:r>
        <w:commentRangeEnd w:id="154"/>
        <w:r w:rsidR="003E5112" w:rsidDel="00172FA2">
          <w:rPr>
            <w:rStyle w:val="CommentReference"/>
          </w:rPr>
          <w:commentReference w:id="154"/>
        </w:r>
      </w:del>
      <w:ins w:id="156" w:author="Saad" w:date="2016-12-07T09:56:00Z">
        <w:r w:rsidR="00B65210">
          <w:rPr>
            <w:rFonts w:ascii="Times New Roman" w:hAnsi="Times New Roman" w:cs="Times New Roman"/>
          </w:rPr>
          <w:t xml:space="preserve"> previous research</w:t>
        </w:r>
      </w:ins>
      <w:ins w:id="157" w:author="Saad" w:date="2016-12-07T09:57:00Z">
        <w:r w:rsidR="00B65210">
          <w:rPr>
            <w:rFonts w:ascii="Times New Roman" w:hAnsi="Times New Roman" w:cs="Times New Roman"/>
          </w:rPr>
          <w:t>es</w:t>
        </w:r>
      </w:ins>
      <w:ins w:id="158" w:author="Saad" w:date="2016-12-07T09:56:00Z">
        <w:r w:rsidR="00B65210">
          <w:rPr>
            <w:rFonts w:ascii="Times New Roman" w:hAnsi="Times New Roman" w:cs="Times New Roman"/>
          </w:rPr>
          <w:t xml:space="preserve"> </w:t>
        </w:r>
      </w:ins>
      <w:commentRangeStart w:id="159"/>
      <w:r w:rsidR="007E0FD5" w:rsidRPr="00D60AA6">
        <w:rPr>
          <w:rFonts w:ascii="Times New Roman" w:hAnsi="Times New Roman" w:cs="Times New Roman"/>
        </w:rPr>
        <w:t xml:space="preserve">churn </w:t>
      </w:r>
      <w:ins w:id="160" w:author="Saad" w:date="2016-12-07T09:56:00Z">
        <w:r w:rsidR="00B65210">
          <w:rPr>
            <w:rFonts w:ascii="Times New Roman" w:hAnsi="Times New Roman" w:cs="Times New Roman"/>
          </w:rPr>
          <w:t>was</w:t>
        </w:r>
      </w:ins>
      <w:del w:id="161" w:author="Saad" w:date="2016-12-07T09:56:00Z">
        <w:r w:rsidR="007E0FD5" w:rsidRPr="00D60AA6" w:rsidDel="00B65210">
          <w:rPr>
            <w:rFonts w:ascii="Times New Roman" w:hAnsi="Times New Roman" w:cs="Times New Roman"/>
          </w:rPr>
          <w:delText>is</w:delText>
        </w:r>
      </w:del>
      <w:r w:rsidR="007E0FD5" w:rsidRPr="00D60AA6">
        <w:rPr>
          <w:rFonts w:ascii="Times New Roman" w:hAnsi="Times New Roman" w:cs="Times New Roman"/>
        </w:rPr>
        <w:t xml:space="preserve"> predicted using</w:t>
      </w:r>
      <w:del w:id="162" w:author="Saad" w:date="2016-12-07T09:57:00Z">
        <w:r w:rsidR="007E0FD5" w:rsidRPr="00D60AA6" w:rsidDel="00B65210">
          <w:rPr>
            <w:rFonts w:ascii="Times New Roman" w:hAnsi="Times New Roman" w:cs="Times New Roman"/>
          </w:rPr>
          <w:delText xml:space="preserve"> present</w:delText>
        </w:r>
      </w:del>
      <w:r w:rsidR="007E0FD5" w:rsidRPr="00D60AA6">
        <w:rPr>
          <w:rFonts w:ascii="Times New Roman" w:hAnsi="Times New Roman" w:cs="Times New Roman"/>
        </w:rPr>
        <w:t xml:space="preserve"> real time data sets but previous churn data could also be used for comparisons in the form of training data set and test data set</w:t>
      </w:r>
      <w:commentRangeEnd w:id="159"/>
      <w:r w:rsidR="005D77A2">
        <w:rPr>
          <w:rStyle w:val="CommentReference"/>
        </w:rPr>
        <w:commentReference w:id="159"/>
      </w:r>
      <w:r w:rsidR="007E0FD5" w:rsidRPr="00D60AA6">
        <w:rPr>
          <w:rFonts w:ascii="Times New Roman" w:hAnsi="Times New Roman" w:cs="Times New Roman"/>
        </w:rPr>
        <w:t>. Training data set is the data on which algorithms are applied and we tend to learn some trends from them and test data sets are the ones with which training results are compared to deduce a result. Here previous churn data sets (old)</w:t>
      </w:r>
      <w:r w:rsidR="004D12E1" w:rsidRPr="00D60AA6">
        <w:rPr>
          <w:rFonts w:ascii="Times New Roman" w:hAnsi="Times New Roman" w:cs="Times New Roman"/>
        </w:rPr>
        <w:t xml:space="preserve"> </w:t>
      </w:r>
      <w:r w:rsidR="007E0FD5" w:rsidRPr="00D60AA6">
        <w:rPr>
          <w:rFonts w:ascii="Times New Roman" w:hAnsi="Times New Roman" w:cs="Times New Roman"/>
        </w:rPr>
        <w:t>could be used as test data sets</w:t>
      </w:r>
      <w:r w:rsidR="004D12E1" w:rsidRPr="00D60AA6">
        <w:rPr>
          <w:rFonts w:ascii="Times New Roman" w:hAnsi="Times New Roman" w:cs="Times New Roman"/>
        </w:rPr>
        <w:t xml:space="preserve"> for comparisons</w:t>
      </w:r>
      <w:r w:rsidR="009375A2" w:rsidRPr="00D60AA6">
        <w:rPr>
          <w:rFonts w:ascii="Times New Roman" w:hAnsi="Times New Roman" w:cs="Times New Roman"/>
        </w:rPr>
        <w:fldChar w:fldCharType="begin"/>
      </w:r>
      <w:r w:rsidR="009375A2" w:rsidRPr="00D60AA6">
        <w:rPr>
          <w:rFonts w:ascii="Times New Roman" w:hAnsi="Times New Roman" w:cs="Times New Roman"/>
        </w:rPr>
        <w:instrText xml:space="preserve"> ADDIN ZOTERO_ITEM CSL_CITATION {"citationID":"1nftaloh04","properties":{"formattedCitation":"[3], [5], [7], [8]","plainCitation":"[3], [5], [7], [8]"},"citationItems":[{"id":86,"uris":["http://zotero.org/users/local/hblJtuOh/items/MWIZJSVP"],"uri":["http://zotero.org/users/local/hblJtuOh/items/MWIZJSVP"],"itemData":{"id":86,"type":"article-journal","title":"A survey on data mining techniques in customer churn analysis for telecom industry","container-title":"International Journal of Engineering Research and Applications","page":"165–171","volume":"45","source":"Google Scholar","author":[{"family":"Almana","given":"Amal M."},{"family":"Aksoy","given":"Mehmet Sabih"},{"family":"Alzahrani","given":"Rasheed"}],"issued":{"date-parts":[["2014"]]}}},{"id":32,"uris":["http://zotero.org/users/local/hblJtuOh/items/N3VZJDT8"],"uri":["http://zotero.org/users/local/hblJtuOh/items/N3VZJDT8"],"itemData":{"id":32,"type":"article-journal","title":"Churn Prediction In Mobile Telecom System Using Data Mining Techniques","container-title":"International Journal of Scientific and Research Publications","volume":"4","source":"Google Scholar","URL":"http://citeseerx.ist.psu.edu/viewdoc/download?doi=10.1.1.643.2955&amp;rep=rep1&amp;type=pdf","author":[{"family":"BALASUBRAMANIAN","given":"DRM"},{"family":"Selvarani","given":"M."}],"issued":{"date-parts":[["2014"]]},"accessed":{"date-parts":[["2016",10,12]]}}},{"id":41,"uris":["http://zotero.org/users/local/hblJtuOh/items/8566HGGE"],"uri":["http://zotero.org/users/local/hblJtuOh/items/8566HGGE"],"itemData":{"id":41,"type":"article-journal","title":"Applying data mining to telecom churn management","container-title":"Expert Systems with Applications","page":"515-524","volume":"31","issue":"3","source":"ScienceDirect","abstract":"Taiwan deregulated its wireless telecommunication services in 1997. Fierce competition followed, and churn management becomes a major focus of mobile operators to retain subscribers via satisfying their needs under resource constraints. One of the challenges is churner prediction. Through empirical evaluation, this study compares various data mining techniques that can assign a ‘propensity-to-churn’ score periodically to each subscriber of a mobile operator. The results indicate that both decision tree and neural network techniques can deliver accurate churn prediction models by using customer demographics, billing information, contract/service status, call detail records, and service change log.","DOI":"10.1016/j.eswa.2005.09.080","ISSN":"0957-4174","journalAbbreviation":"Expert Systems with Applications","author":[{"family":"Hung","given":"Shin-Yuan"},{"family":"Yen","given":"David C."},{"family":"Wang","given":"Hsiu-Yu"}],"issued":{"date-parts":[["2006",10]]}}},{"id":37,"uris":["http://zotero.org/users/local/hblJtuOh/items/JGU8PG4N"],"uri":["http://zotero.org/users/local/hblJtuOh/items/JGU8PG4N"],"itemData":{"id":37,"type":"article-journal","title":"Churn prediction in telecommunication using data mining technology","container-title":"International Journal of Advanced Computer Science and Applications","volume":"2","issue":"2","source":"Google Scholar","URL":"http://citeseerx.ist.psu.edu/viewdoc/download?doi=10.1.1.675.1627&amp;rep=rep1&amp;type=pdf#page=30","author":[{"family":"Jadhav","given":"Rahul J."},{"family":"Pawar","given":"Usharani T."}],"issued":{"date-parts":[["2011"]]},"accessed":{"date-parts":[["2016",10,12]]}}}],"schema":"https://github.com/citation-style-language/schema/raw/master/csl-citation.json"} </w:instrText>
      </w:r>
      <w:r w:rsidR="009375A2" w:rsidRPr="00D60AA6">
        <w:rPr>
          <w:rFonts w:ascii="Times New Roman" w:hAnsi="Times New Roman" w:cs="Times New Roman"/>
        </w:rPr>
        <w:fldChar w:fldCharType="separate"/>
      </w:r>
      <w:r w:rsidR="009375A2" w:rsidRPr="00D60AA6">
        <w:rPr>
          <w:rFonts w:ascii="Times New Roman" w:hAnsi="Times New Roman" w:cs="Times New Roman"/>
        </w:rPr>
        <w:t>[3], [5], [7], [8]</w:t>
      </w:r>
      <w:r w:rsidR="009375A2" w:rsidRPr="00D60AA6">
        <w:rPr>
          <w:rFonts w:ascii="Times New Roman" w:hAnsi="Times New Roman" w:cs="Times New Roman"/>
        </w:rPr>
        <w:fldChar w:fldCharType="end"/>
      </w:r>
      <w:ins w:id="163" w:author="Saad" w:date="2016-12-07T10:13:00Z">
        <w:r>
          <w:rPr>
            <w:rFonts w:ascii="Times New Roman" w:hAnsi="Times New Roman" w:cs="Times New Roman"/>
          </w:rPr>
          <w:t>. But</w:t>
        </w:r>
      </w:ins>
      <w:del w:id="164" w:author="Saad" w:date="2016-12-07T10:13:00Z">
        <w:r w:rsidR="004D12E1" w:rsidRPr="00D60AA6" w:rsidDel="00172FA2">
          <w:rPr>
            <w:rFonts w:ascii="Times New Roman" w:hAnsi="Times New Roman" w:cs="Times New Roman"/>
          </w:rPr>
          <w:delText>.</w:delText>
        </w:r>
      </w:del>
      <w:r w:rsidR="004D12E1" w:rsidRPr="00D60AA6">
        <w:rPr>
          <w:rFonts w:ascii="Times New Roman" w:hAnsi="Times New Roman" w:cs="Times New Roman"/>
        </w:rPr>
        <w:t xml:space="preserve"> </w:t>
      </w:r>
      <w:moveFromRangeStart w:id="165" w:author="Saad" w:date="2016-12-07T10:11:00Z" w:name="move468868835"/>
      <w:moveFrom w:id="166" w:author="Saad" w:date="2016-12-07T10:11:00Z">
        <w:r w:rsidR="004D12E1" w:rsidRPr="00D60AA6" w:rsidDel="00172FA2">
          <w:rPr>
            <w:rFonts w:ascii="Times New Roman" w:hAnsi="Times New Roman" w:cs="Times New Roman"/>
          </w:rPr>
          <w:t>Furthermore,</w:t>
        </w:r>
        <w:r w:rsidR="007E0FD5" w:rsidRPr="00D60AA6" w:rsidDel="00172FA2">
          <w:rPr>
            <w:rFonts w:ascii="Times New Roman" w:hAnsi="Times New Roman" w:cs="Times New Roman"/>
          </w:rPr>
          <w:t xml:space="preserve"> </w:t>
        </w:r>
        <w:r w:rsidR="004D12E1" w:rsidRPr="00D60AA6" w:rsidDel="00172FA2">
          <w:rPr>
            <w:rFonts w:ascii="Times New Roman" w:hAnsi="Times New Roman" w:cs="Times New Roman"/>
          </w:rPr>
          <w:t xml:space="preserve">mainly </w:t>
        </w:r>
        <w:commentRangeStart w:id="167"/>
        <w:r w:rsidR="004D12E1" w:rsidRPr="00D60AA6" w:rsidDel="00172FA2">
          <w:rPr>
            <w:rFonts w:ascii="Times New Roman" w:hAnsi="Times New Roman" w:cs="Times New Roman"/>
          </w:rPr>
          <w:t>w</w:t>
        </w:r>
        <w:r w:rsidR="003642A5" w:rsidRPr="00D60AA6" w:rsidDel="00172FA2">
          <w:rPr>
            <w:rFonts w:ascii="Times New Roman" w:hAnsi="Times New Roman" w:cs="Times New Roman"/>
          </w:rPr>
          <w:t>e are using Call Data Records (CDRs), Demographics data, Complaints and Repairs data</w:t>
        </w:r>
        <w:commentRangeEnd w:id="167"/>
        <w:r w:rsidR="005D77A2" w:rsidDel="00172FA2">
          <w:rPr>
            <w:rStyle w:val="CommentReference"/>
          </w:rPr>
          <w:commentReference w:id="167"/>
        </w:r>
        <w:r w:rsidR="003642A5" w:rsidRPr="00D60AA6" w:rsidDel="00172FA2">
          <w:rPr>
            <w:rFonts w:ascii="Times New Roman" w:hAnsi="Times New Roman" w:cs="Times New Roman"/>
          </w:rPr>
          <w:t xml:space="preserve"> to predict churn ratio in this project.</w:t>
        </w:r>
      </w:moveFrom>
      <w:moveFromRangeEnd w:id="165"/>
    </w:p>
    <w:p w14:paraId="3E994BF0" w14:textId="46DA5BB7" w:rsidR="003642A5" w:rsidRPr="00D60AA6" w:rsidRDefault="00172FA2" w:rsidP="009375A2">
      <w:pPr>
        <w:spacing w:after="200" w:line="480" w:lineRule="auto"/>
        <w:rPr>
          <w:rFonts w:ascii="Times New Roman" w:hAnsi="Times New Roman" w:cs="Times New Roman"/>
        </w:rPr>
      </w:pPr>
      <w:ins w:id="168" w:author="Saad" w:date="2016-12-07T10:14:00Z">
        <w:r>
          <w:rPr>
            <w:rFonts w:ascii="Times New Roman" w:hAnsi="Times New Roman" w:cs="Times New Roman"/>
          </w:rPr>
          <w:t>i</w:t>
        </w:r>
      </w:ins>
      <w:del w:id="169" w:author="Saad" w:date="2016-12-07T10:14:00Z">
        <w:r w:rsidR="003642A5" w:rsidRPr="00D60AA6" w:rsidDel="00172FA2">
          <w:rPr>
            <w:rFonts w:ascii="Times New Roman" w:hAnsi="Times New Roman" w:cs="Times New Roman"/>
          </w:rPr>
          <w:delText>I</w:delText>
        </w:r>
      </w:del>
      <w:r w:rsidR="003642A5" w:rsidRPr="00D60AA6">
        <w:rPr>
          <w:rFonts w:ascii="Times New Roman" w:hAnsi="Times New Roman" w:cs="Times New Roman"/>
        </w:rPr>
        <w:t xml:space="preserve">n </w:t>
      </w:r>
      <w:r w:rsidR="009375A2" w:rsidRPr="00D60AA6">
        <w:rPr>
          <w:rFonts w:ascii="Times New Roman" w:hAnsi="Times New Roman" w:cs="Times New Roman"/>
        </w:rPr>
        <w:t xml:space="preserve">majority of researches these </w:t>
      </w:r>
      <w:commentRangeStart w:id="170"/>
      <w:r w:rsidR="009375A2" w:rsidRPr="00D60AA6">
        <w:rPr>
          <w:rFonts w:ascii="Times New Roman" w:hAnsi="Times New Roman" w:cs="Times New Roman"/>
        </w:rPr>
        <w:t>days Demographics Data and CDRs are</w:t>
      </w:r>
      <w:r w:rsidR="003642A5" w:rsidRPr="00D60AA6">
        <w:rPr>
          <w:rFonts w:ascii="Times New Roman" w:hAnsi="Times New Roman" w:cs="Times New Roman"/>
        </w:rPr>
        <w:t xml:space="preserve"> used to predict churn ratio</w:t>
      </w:r>
      <w:r w:rsidR="003642A5" w:rsidRPr="00D60AA6">
        <w:rPr>
          <w:rFonts w:ascii="Times New Roman" w:hAnsi="Times New Roman" w:cs="Times New Roman"/>
        </w:rPr>
        <w:fldChar w:fldCharType="begin"/>
      </w:r>
      <w:r w:rsidR="009375A2" w:rsidRPr="00D60AA6">
        <w:rPr>
          <w:rFonts w:ascii="Times New Roman" w:hAnsi="Times New Roman" w:cs="Times New Roman"/>
        </w:rPr>
        <w:instrText xml:space="preserve"> ADDIN ZOTERO_ITEM CSL_CITATION {"citationID":"k0zhuCLK","properties":{"formattedCitation":"[2], [9]","plainCitation":"[2], [9]"},"citationItems":[{"id":31,"uris":["http://zotero.org/users/local/hblJtuOh/items/EPK9676F"],"uri":["http://zotero.org/users/local/hblJtuOh/items/EPK9676F"],"itemData":{"id":31,"type":"article-journal","title":"Churn Prediction in Telecom Industry Using R","container-title":"International Journal of Engineering and Technical Research (IJETR) ISSN","page":"2321–0869","source":"Google Scholar","author":[{"family":"Kaur","given":"Manpreet"},{"family":"Mahajan","given":"Prerna"}]}},{"id":61,"uris":["http://zotero.org/users/local/hblJtuOh/items/D3PCW2X4"],"uri":["http://zotero.org/users/local/hblJtuOh/items/D3PCW2X4"],"itemData":{"id":61,"type":"paper-conference","title":"Churn prediction using complaints data","container-title":"Proceedings Of World Academy Of Science, Engineering and Technology","publisher":"Citeseer","source":"Google Scholar","URL":"http://citeseerx.ist.psu.edu/viewdoc/download?doi=10.1.1.193.4005&amp;rep=rep1&amp;type=pdf","author":[{"family":"Hadden","given":"John"},{"family":"Tiwari","given":"Ashutosh"},{"family":"Roy","given":"Rajkumar"},{"family":"Ruta","given":"Dymtr"}],"issued":{"date-parts":[["2006"]]},"accessed":{"date-parts":[["2016",10,19]]}}}],"schema":"https://github.com/citation-style-language/schema/raw/master/csl-citation.json"} </w:instrText>
      </w:r>
      <w:r w:rsidR="003642A5" w:rsidRPr="00D60AA6">
        <w:rPr>
          <w:rFonts w:ascii="Times New Roman" w:hAnsi="Times New Roman" w:cs="Times New Roman"/>
        </w:rPr>
        <w:fldChar w:fldCharType="separate"/>
      </w:r>
      <w:r w:rsidR="009375A2" w:rsidRPr="00D60AA6">
        <w:rPr>
          <w:rFonts w:ascii="Times New Roman" w:hAnsi="Times New Roman" w:cs="Times New Roman"/>
        </w:rPr>
        <w:t>[2], [9]</w:t>
      </w:r>
      <w:r w:rsidR="003642A5" w:rsidRPr="00D60AA6">
        <w:rPr>
          <w:rFonts w:ascii="Times New Roman" w:hAnsi="Times New Roman" w:cs="Times New Roman"/>
        </w:rPr>
        <w:fldChar w:fldCharType="end"/>
      </w:r>
      <w:r w:rsidR="003642A5" w:rsidRPr="00D60AA6">
        <w:rPr>
          <w:rFonts w:ascii="Times New Roman" w:hAnsi="Times New Roman" w:cs="Times New Roman"/>
        </w:rPr>
        <w:t>. All the algorithms were applied on this data</w:t>
      </w:r>
      <w:r w:rsidR="009375A2" w:rsidRPr="00D60AA6">
        <w:rPr>
          <w:rFonts w:ascii="Times New Roman" w:hAnsi="Times New Roman" w:cs="Times New Roman"/>
        </w:rPr>
        <w:t xml:space="preserve"> set such as decision trees, </w:t>
      </w:r>
      <w:r w:rsidR="003642A5" w:rsidRPr="00D60AA6">
        <w:rPr>
          <w:rFonts w:ascii="Times New Roman" w:hAnsi="Times New Roman" w:cs="Times New Roman"/>
        </w:rPr>
        <w:t>regression</w:t>
      </w:r>
      <w:r w:rsidR="009375A2" w:rsidRPr="00D60AA6">
        <w:rPr>
          <w:rFonts w:ascii="Times New Roman" w:hAnsi="Times New Roman" w:cs="Times New Roman"/>
        </w:rPr>
        <w:t xml:space="preserve"> and Neural Network etc,</w:t>
      </w:r>
      <w:r w:rsidR="003642A5" w:rsidRPr="00D60AA6">
        <w:rPr>
          <w:rFonts w:ascii="Times New Roman" w:hAnsi="Times New Roman" w:cs="Times New Roman"/>
        </w:rPr>
        <w:t xml:space="preserve"> to come up</w:t>
      </w:r>
      <w:r w:rsidR="009375A2" w:rsidRPr="00D60AA6">
        <w:rPr>
          <w:rFonts w:ascii="Times New Roman" w:hAnsi="Times New Roman" w:cs="Times New Roman"/>
        </w:rPr>
        <w:t xml:space="preserve"> with results but the problem with these data sets are that just the physical location and call history of a customer is used to predict churn and this don’t gives a true impression of a customer’s feeling about the operator</w:t>
      </w:r>
      <w:r w:rsidR="00984530" w:rsidRPr="00D60AA6">
        <w:rPr>
          <w:rFonts w:ascii="Times New Roman" w:hAnsi="Times New Roman" w:cs="Times New Roman"/>
        </w:rPr>
        <w:t>. So the effects</w:t>
      </w:r>
      <w:r w:rsidR="009375A2" w:rsidRPr="00D60AA6">
        <w:rPr>
          <w:rFonts w:ascii="Times New Roman" w:hAnsi="Times New Roman" w:cs="Times New Roman"/>
        </w:rPr>
        <w:t xml:space="preserve"> </w:t>
      </w:r>
      <w:r w:rsidR="00984530" w:rsidRPr="00D60AA6">
        <w:rPr>
          <w:rFonts w:ascii="Times New Roman" w:hAnsi="Times New Roman" w:cs="Times New Roman"/>
        </w:rPr>
        <w:t>of these data sets are</w:t>
      </w:r>
      <w:r w:rsidR="009375A2" w:rsidRPr="00D60AA6">
        <w:rPr>
          <w:rFonts w:ascii="Times New Roman" w:hAnsi="Times New Roman" w:cs="Times New Roman"/>
        </w:rPr>
        <w:t xml:space="preserve"> that we can never know what the customer feel</w:t>
      </w:r>
      <w:ins w:id="171" w:author="Saad" w:date="2016-12-07T09:59:00Z">
        <w:r w:rsidR="00B65210">
          <w:rPr>
            <w:rFonts w:ascii="Times New Roman" w:hAnsi="Times New Roman" w:cs="Times New Roman"/>
          </w:rPr>
          <w:t>s</w:t>
        </w:r>
      </w:ins>
      <w:r w:rsidR="009375A2" w:rsidRPr="00D60AA6">
        <w:rPr>
          <w:rFonts w:ascii="Times New Roman" w:hAnsi="Times New Roman" w:cs="Times New Roman"/>
        </w:rPr>
        <w:t xml:space="preserve"> about the services or what could be the reasons for customers churning and we can never know which </w:t>
      </w:r>
      <w:r w:rsidR="008D75C6" w:rsidRPr="00D60AA6">
        <w:rPr>
          <w:rFonts w:ascii="Times New Roman" w:hAnsi="Times New Roman" w:cs="Times New Roman"/>
        </w:rPr>
        <w:t>strategies</w:t>
      </w:r>
      <w:r w:rsidR="009375A2" w:rsidRPr="00D60AA6">
        <w:rPr>
          <w:rFonts w:ascii="Times New Roman" w:hAnsi="Times New Roman" w:cs="Times New Roman"/>
        </w:rPr>
        <w:t xml:space="preserve"> to introduce to stop customers from leaving</w:t>
      </w:r>
      <w:r w:rsidR="00984530" w:rsidRPr="00D60AA6">
        <w:rPr>
          <w:rFonts w:ascii="Times New Roman" w:hAnsi="Times New Roman" w:cs="Times New Roman"/>
        </w:rPr>
        <w:fldChar w:fldCharType="begin"/>
      </w:r>
      <w:r w:rsidR="00984530" w:rsidRPr="00D60AA6">
        <w:rPr>
          <w:rFonts w:ascii="Times New Roman" w:hAnsi="Times New Roman" w:cs="Times New Roman"/>
        </w:rPr>
        <w:instrText xml:space="preserve"> ADDIN ZOTERO_ITEM CSL_CITATION {"citationID":"277ulpfua4","properties":{"formattedCitation":"[9]","plainCitation":"[9]"},"citationItems":[{"id":61,"uris":["http://zotero.org/users/local/hblJtuOh/items/D3PCW2X4"],"uri":["http://zotero.org/users/local/hblJtuOh/items/D3PCW2X4"],"itemData":{"id":61,"type":"paper-conference","title":"Churn prediction using complaints data","container-title":"Proceedings Of World Academy Of Science, Engineering and Technology","publisher":"Citeseer","source":"Google Scholar","URL":"http://citeseerx.ist.psu.edu/viewdoc/download?doi=10.1.1.193.4005&amp;rep=rep1&amp;type=pdf","author":[{"family":"Hadden","given":"John"},{"family":"Tiwari","given":"Ashutosh"},{"family":"Roy","given":"Rajkumar"},{"family":"Ruta","given":"Dymtr"}],"issued":{"date-parts":[["2006"]]},"accessed":{"date-parts":[["2016",10,19]]}}}],"schema":"https://github.com/citation-style-language/schema/raw/master/csl-citation.json"} </w:instrText>
      </w:r>
      <w:r w:rsidR="00984530" w:rsidRPr="00D60AA6">
        <w:rPr>
          <w:rFonts w:ascii="Times New Roman" w:hAnsi="Times New Roman" w:cs="Times New Roman"/>
        </w:rPr>
        <w:fldChar w:fldCharType="separate"/>
      </w:r>
      <w:r w:rsidR="00984530" w:rsidRPr="00D60AA6">
        <w:rPr>
          <w:rFonts w:ascii="Times New Roman" w:hAnsi="Times New Roman" w:cs="Times New Roman"/>
        </w:rPr>
        <w:t>[9]</w:t>
      </w:r>
      <w:r w:rsidR="00984530" w:rsidRPr="00D60AA6">
        <w:rPr>
          <w:rFonts w:ascii="Times New Roman" w:hAnsi="Times New Roman" w:cs="Times New Roman"/>
        </w:rPr>
        <w:fldChar w:fldCharType="end"/>
      </w:r>
      <w:r w:rsidR="00984530" w:rsidRPr="00D60AA6">
        <w:rPr>
          <w:rFonts w:ascii="Times New Roman" w:hAnsi="Times New Roman" w:cs="Times New Roman"/>
        </w:rPr>
        <w:t>.</w:t>
      </w:r>
      <w:commentRangeEnd w:id="170"/>
      <w:r w:rsidR="00B53F6B">
        <w:rPr>
          <w:rStyle w:val="CommentReference"/>
        </w:rPr>
        <w:commentReference w:id="170"/>
      </w:r>
      <w:ins w:id="172" w:author="Saad" w:date="2016-12-07T10:20:00Z">
        <w:r>
          <w:rPr>
            <w:rFonts w:ascii="Times New Roman" w:hAnsi="Times New Roman" w:cs="Times New Roman"/>
          </w:rPr>
          <w:t xml:space="preserve"> These strategies and data sets have become very old now which have no scope for further improvement</w:t>
        </w:r>
      </w:ins>
      <w:ins w:id="173" w:author="Saad" w:date="2016-12-07T10:21:00Z">
        <w:r w:rsidR="008A198A">
          <w:rPr>
            <w:rFonts w:ascii="Times New Roman" w:hAnsi="Times New Roman" w:cs="Times New Roman"/>
          </w:rPr>
          <w:t xml:space="preserve">. So new areas of </w:t>
        </w:r>
      </w:ins>
      <w:ins w:id="174" w:author="Saad" w:date="2016-12-07T10:22:00Z">
        <w:r w:rsidR="008A198A">
          <w:rPr>
            <w:rFonts w:ascii="Times New Roman" w:hAnsi="Times New Roman" w:cs="Times New Roman"/>
          </w:rPr>
          <w:t xml:space="preserve">further </w:t>
        </w:r>
      </w:ins>
      <w:ins w:id="175" w:author="Saad" w:date="2016-12-07T10:21:00Z">
        <w:r w:rsidR="008A198A">
          <w:rPr>
            <w:rFonts w:ascii="Times New Roman" w:hAnsi="Times New Roman" w:cs="Times New Roman"/>
          </w:rPr>
          <w:t>research are required in this domain.</w:t>
        </w:r>
      </w:ins>
    </w:p>
    <w:p w14:paraId="1A02FEDF" w14:textId="6486B9E7" w:rsidR="003642A5" w:rsidRPr="00D60AA6" w:rsidRDefault="00984530" w:rsidP="00984530">
      <w:pPr>
        <w:spacing w:after="200" w:line="480" w:lineRule="auto"/>
        <w:rPr>
          <w:rFonts w:ascii="Times New Roman" w:hAnsi="Times New Roman" w:cs="Times New Roman"/>
        </w:rPr>
      </w:pPr>
      <w:r w:rsidRPr="00D60AA6">
        <w:rPr>
          <w:rFonts w:ascii="Times New Roman" w:hAnsi="Times New Roman" w:cs="Times New Roman"/>
        </w:rPr>
        <w:t>Other data sets that could be used</w:t>
      </w:r>
      <w:ins w:id="176" w:author="Saad" w:date="2016-12-07T10:17:00Z">
        <w:r w:rsidR="00172FA2">
          <w:rPr>
            <w:rFonts w:ascii="Times New Roman" w:hAnsi="Times New Roman" w:cs="Times New Roman"/>
          </w:rPr>
          <w:t xml:space="preserve"> in future</w:t>
        </w:r>
      </w:ins>
      <w:r w:rsidRPr="00D60AA6">
        <w:rPr>
          <w:rFonts w:ascii="Times New Roman" w:hAnsi="Times New Roman" w:cs="Times New Roman"/>
        </w:rPr>
        <w:t xml:space="preserve"> for churn prediction are</w:t>
      </w:r>
      <w:r w:rsidR="003642A5" w:rsidRPr="00D60AA6">
        <w:rPr>
          <w:rFonts w:ascii="Times New Roman" w:hAnsi="Times New Roman" w:cs="Times New Roman"/>
        </w:rPr>
        <w:t xml:space="preserve"> </w:t>
      </w:r>
      <w:r w:rsidRPr="00D60AA6">
        <w:rPr>
          <w:rFonts w:ascii="Times New Roman" w:hAnsi="Times New Roman" w:cs="Times New Roman"/>
        </w:rPr>
        <w:t>Complaints and R</w:t>
      </w:r>
      <w:r w:rsidR="003642A5" w:rsidRPr="00D60AA6">
        <w:rPr>
          <w:rFonts w:ascii="Times New Roman" w:hAnsi="Times New Roman" w:cs="Times New Roman"/>
        </w:rPr>
        <w:t>epairs data. All the</w:t>
      </w:r>
      <w:r w:rsidRPr="00D60AA6">
        <w:rPr>
          <w:rFonts w:ascii="Times New Roman" w:hAnsi="Times New Roman" w:cs="Times New Roman"/>
        </w:rPr>
        <w:t xml:space="preserve"> same</w:t>
      </w:r>
      <w:r w:rsidR="003642A5" w:rsidRPr="00D60AA6">
        <w:rPr>
          <w:rFonts w:ascii="Times New Roman" w:hAnsi="Times New Roman" w:cs="Times New Roman"/>
        </w:rPr>
        <w:t xml:space="preserve"> prediction algorithms such as decision tress, regression and Artificial Neural Networks </w:t>
      </w:r>
      <w:r w:rsidRPr="00D60AA6">
        <w:rPr>
          <w:rFonts w:ascii="Times New Roman" w:hAnsi="Times New Roman" w:cs="Times New Roman"/>
        </w:rPr>
        <w:t xml:space="preserve">can be </w:t>
      </w:r>
      <w:r w:rsidRPr="00D60AA6">
        <w:rPr>
          <w:rFonts w:ascii="Times New Roman" w:hAnsi="Times New Roman" w:cs="Times New Roman"/>
        </w:rPr>
        <w:lastRenderedPageBreak/>
        <w:t>applied on these</w:t>
      </w:r>
      <w:r w:rsidR="003642A5" w:rsidRPr="00D60AA6">
        <w:rPr>
          <w:rFonts w:ascii="Times New Roman" w:hAnsi="Times New Roman" w:cs="Times New Roman"/>
        </w:rPr>
        <w:t xml:space="preserve"> data set</w:t>
      </w:r>
      <w:r w:rsidRPr="00D60AA6">
        <w:rPr>
          <w:rFonts w:ascii="Times New Roman" w:hAnsi="Times New Roman" w:cs="Times New Roman"/>
        </w:rPr>
        <w:t>s too</w:t>
      </w:r>
      <w:r w:rsidR="003642A5" w:rsidRPr="00D60AA6">
        <w:rPr>
          <w:rFonts w:ascii="Times New Roman" w:hAnsi="Times New Roman" w:cs="Times New Roman"/>
        </w:rPr>
        <w:t xml:space="preserve"> and which </w:t>
      </w:r>
      <w:r w:rsidRPr="00D60AA6">
        <w:rPr>
          <w:rFonts w:ascii="Times New Roman" w:hAnsi="Times New Roman" w:cs="Times New Roman"/>
        </w:rPr>
        <w:t>could produce</w:t>
      </w:r>
      <w:r w:rsidR="003642A5" w:rsidRPr="00D60AA6">
        <w:rPr>
          <w:rFonts w:ascii="Times New Roman" w:hAnsi="Times New Roman" w:cs="Times New Roman"/>
        </w:rPr>
        <w:t xml:space="preserve"> </w:t>
      </w:r>
      <w:r w:rsidRPr="00D60AA6">
        <w:rPr>
          <w:rFonts w:ascii="Times New Roman" w:hAnsi="Times New Roman" w:cs="Times New Roman"/>
        </w:rPr>
        <w:t xml:space="preserve">more accurate </w:t>
      </w:r>
      <w:r w:rsidR="003642A5" w:rsidRPr="00D60AA6">
        <w:rPr>
          <w:rFonts w:ascii="Times New Roman" w:hAnsi="Times New Roman" w:cs="Times New Roman"/>
        </w:rPr>
        <w:t>churn results than CDRs and Demographics data.</w:t>
      </w:r>
      <w:r w:rsidRPr="00D60AA6">
        <w:rPr>
          <w:rFonts w:ascii="Times New Roman" w:hAnsi="Times New Roman" w:cs="Times New Roman"/>
        </w:rPr>
        <w:t xml:space="preserve"> The effects of these data sets are that they can enable </w:t>
      </w:r>
      <w:r w:rsidR="00D60AA6">
        <w:rPr>
          <w:rFonts w:ascii="Times New Roman" w:hAnsi="Times New Roman" w:cs="Times New Roman"/>
        </w:rPr>
        <w:t xml:space="preserve">data scientists </w:t>
      </w:r>
      <w:r w:rsidRPr="00D60AA6">
        <w:rPr>
          <w:rFonts w:ascii="Times New Roman" w:hAnsi="Times New Roman" w:cs="Times New Roman"/>
        </w:rPr>
        <w:t>what the customer feel about the services or what could be the reasons for customers churning and they can help us in introducing strategies to stop customers from leaving. These data sets can enable data scientists to know the real problems faced by customers whi</w:t>
      </w:r>
      <w:r w:rsidR="00B0596C">
        <w:rPr>
          <w:rFonts w:ascii="Times New Roman" w:hAnsi="Times New Roman" w:cs="Times New Roman"/>
        </w:rPr>
        <w:t>ch could be a very important Key Performance Indicator</w:t>
      </w:r>
      <w:r w:rsidRPr="00D60AA6">
        <w:rPr>
          <w:rFonts w:ascii="Times New Roman" w:hAnsi="Times New Roman" w:cs="Times New Roman"/>
        </w:rPr>
        <w:t xml:space="preserve"> in churn prediction and reasons of churn. </w:t>
      </w:r>
      <w:r w:rsidR="003642A5" w:rsidRPr="00D60AA6">
        <w:rPr>
          <w:rFonts w:ascii="Times New Roman" w:hAnsi="Times New Roman" w:cs="Times New Roman"/>
        </w:rPr>
        <w:t xml:space="preserve"> </w:t>
      </w:r>
      <w:r w:rsidRPr="00D60AA6">
        <w:rPr>
          <w:rFonts w:ascii="Times New Roman" w:hAnsi="Times New Roman" w:cs="Times New Roman"/>
        </w:rPr>
        <w:t xml:space="preserve">These data sets can help us in filling up the research gap which is in the form of use of wrong types of data sets </w:t>
      </w:r>
      <w:r w:rsidR="003642A5" w:rsidRPr="00D60AA6">
        <w:rPr>
          <w:rFonts w:ascii="Times New Roman" w:hAnsi="Times New Roman" w:cs="Times New Roman"/>
        </w:rPr>
        <w:fldChar w:fldCharType="begin"/>
      </w:r>
      <w:r w:rsidR="009375A2" w:rsidRPr="00D60AA6">
        <w:rPr>
          <w:rFonts w:ascii="Times New Roman" w:hAnsi="Times New Roman" w:cs="Times New Roman"/>
        </w:rPr>
        <w:instrText xml:space="preserve"> ADDIN ZOTERO_ITEM CSL_CITATION {"citationID":"16cm75sqdv","properties":{"formattedCitation":"[9]","plainCitation":"[9]"},"citationItems":[{"id":61,"uris":["http://zotero.org/users/local/hblJtuOh/items/D3PCW2X4"],"uri":["http://zotero.org/users/local/hblJtuOh/items/D3PCW2X4"],"itemData":{"id":61,"type":"paper-conference","title":"Churn prediction using complaints data","container-title":"Proceedings Of World Academy Of Science, Engineering and Technology","publisher":"Citeseer","source":"Google Scholar","URL":"http://citeseerx.ist.psu.edu/viewdoc/download?doi=10.1.1.193.4005&amp;rep=rep1&amp;type=pdf","author":[{"family":"Hadden","given":"John"},{"family":"Tiwari","given":"Ashutosh"},{"family":"Roy","given":"Rajkumar"},{"family":"Ruta","given":"Dymtr"}],"issued":{"date-parts":[["2006"]]},"accessed":{"date-parts":[["2016",10,19]]}}}],"schema":"https://github.com/citation-style-language/schema/raw/master/csl-citation.json"} </w:instrText>
      </w:r>
      <w:r w:rsidR="003642A5" w:rsidRPr="00D60AA6">
        <w:rPr>
          <w:rFonts w:ascii="Times New Roman" w:hAnsi="Times New Roman" w:cs="Times New Roman"/>
        </w:rPr>
        <w:fldChar w:fldCharType="separate"/>
      </w:r>
      <w:r w:rsidR="009375A2" w:rsidRPr="00D60AA6">
        <w:rPr>
          <w:rFonts w:ascii="Times New Roman" w:hAnsi="Times New Roman" w:cs="Times New Roman"/>
        </w:rPr>
        <w:t>[9]</w:t>
      </w:r>
      <w:r w:rsidR="003642A5" w:rsidRPr="00D60AA6">
        <w:rPr>
          <w:rFonts w:ascii="Times New Roman" w:hAnsi="Times New Roman" w:cs="Times New Roman"/>
        </w:rPr>
        <w:fldChar w:fldCharType="end"/>
      </w:r>
      <w:r w:rsidRPr="00D60AA6">
        <w:rPr>
          <w:rFonts w:ascii="Times New Roman" w:hAnsi="Times New Roman" w:cs="Times New Roman"/>
        </w:rPr>
        <w:t>. It also makes sense to predict churn using the data sets in which probl</w:t>
      </w:r>
      <w:r w:rsidR="00D60AA6" w:rsidRPr="00D60AA6">
        <w:rPr>
          <w:rFonts w:ascii="Times New Roman" w:hAnsi="Times New Roman" w:cs="Times New Roman"/>
        </w:rPr>
        <w:t xml:space="preserve">ems faced by customers are </w:t>
      </w:r>
      <w:r w:rsidRPr="00D60AA6">
        <w:rPr>
          <w:rFonts w:ascii="Times New Roman" w:hAnsi="Times New Roman" w:cs="Times New Roman"/>
        </w:rPr>
        <w:t>involved</w:t>
      </w:r>
      <w:r w:rsidR="00D60AA6" w:rsidRPr="00D60AA6">
        <w:rPr>
          <w:rFonts w:ascii="Times New Roman" w:hAnsi="Times New Roman" w:cs="Times New Roman"/>
        </w:rPr>
        <w:t>.</w:t>
      </w:r>
    </w:p>
    <w:p w14:paraId="7FF86BD4" w14:textId="17679C7F" w:rsidR="003642A5" w:rsidRPr="00D60AA6" w:rsidRDefault="00172FA2" w:rsidP="00D60AA6">
      <w:pPr>
        <w:spacing w:after="200" w:line="480" w:lineRule="auto"/>
        <w:rPr>
          <w:rFonts w:ascii="Times New Roman" w:hAnsi="Times New Roman" w:cs="Times New Roman"/>
          <w:bCs/>
        </w:rPr>
      </w:pPr>
      <w:proofErr w:type="gramStart"/>
      <w:ins w:id="177" w:author="Saad" w:date="2016-12-07T10:18:00Z">
        <w:r>
          <w:rPr>
            <w:rFonts w:ascii="Times New Roman" w:hAnsi="Times New Roman" w:cs="Times New Roman"/>
            <w:bCs/>
          </w:rPr>
          <w:t>A</w:t>
        </w:r>
      </w:ins>
      <w:proofErr w:type="gramEnd"/>
      <w:del w:id="178" w:author="Saad" w:date="2016-12-07T10:18:00Z">
        <w:r w:rsidR="003642A5" w:rsidRPr="00D60AA6" w:rsidDel="00172FA2">
          <w:rPr>
            <w:rFonts w:ascii="Times New Roman" w:hAnsi="Times New Roman" w:cs="Times New Roman"/>
            <w:bCs/>
          </w:rPr>
          <w:delText>T</w:delText>
        </w:r>
        <w:r w:rsidR="00B0596C" w:rsidDel="00172FA2">
          <w:rPr>
            <w:rFonts w:ascii="Times New Roman" w:hAnsi="Times New Roman" w:cs="Times New Roman"/>
            <w:bCs/>
          </w:rPr>
          <w:delText>hese a</w:delText>
        </w:r>
      </w:del>
      <w:r w:rsidR="00B0596C">
        <w:rPr>
          <w:rFonts w:ascii="Times New Roman" w:hAnsi="Times New Roman" w:cs="Times New Roman"/>
          <w:bCs/>
        </w:rPr>
        <w:t xml:space="preserve">ll </w:t>
      </w:r>
      <w:ins w:id="179" w:author="Saad" w:date="2016-12-07T10:18:00Z">
        <w:r>
          <w:rPr>
            <w:rFonts w:ascii="Times New Roman" w:hAnsi="Times New Roman" w:cs="Times New Roman"/>
            <w:bCs/>
          </w:rPr>
          <w:t xml:space="preserve">these </w:t>
        </w:r>
      </w:ins>
      <w:r w:rsidR="00B0596C">
        <w:rPr>
          <w:rFonts w:ascii="Times New Roman" w:hAnsi="Times New Roman" w:cs="Times New Roman"/>
          <w:bCs/>
        </w:rPr>
        <w:t>types</w:t>
      </w:r>
      <w:r w:rsidR="00D60AA6" w:rsidRPr="00D60AA6">
        <w:rPr>
          <w:rFonts w:ascii="Times New Roman" w:hAnsi="Times New Roman" w:cs="Times New Roman"/>
          <w:bCs/>
        </w:rPr>
        <w:t xml:space="preserve"> of </w:t>
      </w:r>
      <w:ins w:id="180" w:author="Saad" w:date="2016-12-07T10:18:00Z">
        <w:r>
          <w:rPr>
            <w:rFonts w:ascii="Times New Roman" w:hAnsi="Times New Roman" w:cs="Times New Roman"/>
            <w:bCs/>
          </w:rPr>
          <w:t xml:space="preserve">researches on such </w:t>
        </w:r>
      </w:ins>
      <w:r w:rsidR="00D60AA6" w:rsidRPr="00D60AA6">
        <w:rPr>
          <w:rFonts w:ascii="Times New Roman" w:hAnsi="Times New Roman" w:cs="Times New Roman"/>
          <w:bCs/>
        </w:rPr>
        <w:t>data sets</w:t>
      </w:r>
      <w:ins w:id="181" w:author="Saad" w:date="2016-12-07T10:18:00Z">
        <w:r>
          <w:rPr>
            <w:rFonts w:ascii="Times New Roman" w:hAnsi="Times New Roman" w:cs="Times New Roman"/>
            <w:bCs/>
          </w:rPr>
          <w:t xml:space="preserve"> </w:t>
        </w:r>
      </w:ins>
      <w:del w:id="182" w:author="Saad" w:date="2016-12-07T10:19:00Z">
        <w:r w:rsidR="00D60AA6" w:rsidRPr="00D60AA6" w:rsidDel="00172FA2">
          <w:rPr>
            <w:rFonts w:ascii="Times New Roman" w:hAnsi="Times New Roman" w:cs="Times New Roman"/>
            <w:bCs/>
          </w:rPr>
          <w:delText xml:space="preserve"> </w:delText>
        </w:r>
      </w:del>
      <w:r w:rsidR="00D60AA6" w:rsidRPr="00D60AA6">
        <w:rPr>
          <w:rFonts w:ascii="Times New Roman" w:hAnsi="Times New Roman" w:cs="Times New Roman"/>
          <w:bCs/>
        </w:rPr>
        <w:t>are</w:t>
      </w:r>
      <w:r w:rsidR="003642A5" w:rsidRPr="00D60AA6">
        <w:rPr>
          <w:rFonts w:ascii="Times New Roman" w:hAnsi="Times New Roman" w:cs="Times New Roman"/>
          <w:bCs/>
        </w:rPr>
        <w:t xml:space="preserve"> interlinked bec</w:t>
      </w:r>
      <w:r w:rsidR="00D60AA6" w:rsidRPr="00D60AA6">
        <w:rPr>
          <w:rFonts w:ascii="Times New Roman" w:hAnsi="Times New Roman" w:cs="Times New Roman"/>
          <w:bCs/>
        </w:rPr>
        <w:t>ause they were trying to lead me</w:t>
      </w:r>
      <w:r w:rsidR="003642A5" w:rsidRPr="00D60AA6">
        <w:rPr>
          <w:rFonts w:ascii="Times New Roman" w:hAnsi="Times New Roman" w:cs="Times New Roman"/>
          <w:bCs/>
        </w:rPr>
        <w:t xml:space="preserve"> to the correct and best data sets which can produce the most accurate churn results. These </w:t>
      </w:r>
      <w:r w:rsidR="00D60AA6" w:rsidRPr="00D60AA6">
        <w:rPr>
          <w:rFonts w:ascii="Times New Roman" w:hAnsi="Times New Roman" w:cs="Times New Roman"/>
          <w:bCs/>
        </w:rPr>
        <w:t>data sets</w:t>
      </w:r>
      <w:r w:rsidR="003642A5" w:rsidRPr="00D60AA6">
        <w:rPr>
          <w:rFonts w:ascii="Times New Roman" w:hAnsi="Times New Roman" w:cs="Times New Roman"/>
          <w:bCs/>
        </w:rPr>
        <w:t xml:space="preserve"> h</w:t>
      </w:r>
      <w:r w:rsidR="00D60AA6" w:rsidRPr="00D60AA6">
        <w:rPr>
          <w:rFonts w:ascii="Times New Roman" w:hAnsi="Times New Roman" w:cs="Times New Roman"/>
          <w:bCs/>
        </w:rPr>
        <w:t>elped me in</w:t>
      </w:r>
      <w:r w:rsidR="003642A5" w:rsidRPr="00D60AA6">
        <w:rPr>
          <w:rFonts w:ascii="Times New Roman" w:hAnsi="Times New Roman" w:cs="Times New Roman"/>
          <w:bCs/>
        </w:rPr>
        <w:t xml:space="preserve"> giving further insight of research gap in churn prediction domain</w:t>
      </w:r>
      <w:r w:rsidR="00D60AA6" w:rsidRPr="00D60AA6">
        <w:rPr>
          <w:rFonts w:ascii="Times New Roman" w:hAnsi="Times New Roman" w:cs="Times New Roman"/>
          <w:bCs/>
        </w:rPr>
        <w:t xml:space="preserve"> and the ways to solve them</w:t>
      </w:r>
      <w:r w:rsidR="00D60AA6">
        <w:rPr>
          <w:rFonts w:ascii="Times New Roman" w:hAnsi="Times New Roman" w:cs="Times New Roman"/>
          <w:bCs/>
        </w:rPr>
        <w:t>.</w:t>
      </w:r>
    </w:p>
    <w:p w14:paraId="784D9468" w14:textId="0DB7FA4E" w:rsidR="003642A5" w:rsidRPr="003642A5" w:rsidDel="00B65210" w:rsidRDefault="003642A5" w:rsidP="003642A5">
      <w:pPr>
        <w:spacing w:after="200" w:line="480" w:lineRule="auto"/>
        <w:rPr>
          <w:moveFrom w:id="183" w:author="Saad" w:date="2016-12-07T10:00:00Z"/>
          <w:rFonts w:ascii="Times New Roman" w:hAnsi="Times New Roman" w:cs="Times New Roman"/>
          <w:b/>
          <w:sz w:val="24"/>
          <w:szCs w:val="24"/>
        </w:rPr>
      </w:pPr>
      <w:moveFromRangeStart w:id="184" w:author="Saad" w:date="2016-12-07T10:00:00Z" w:name="move468868176"/>
      <w:commentRangeStart w:id="185"/>
      <w:moveFrom w:id="186" w:author="Saad" w:date="2016-12-07T10:00:00Z">
        <w:r w:rsidRPr="003642A5" w:rsidDel="00B65210">
          <w:rPr>
            <w:rFonts w:ascii="Times New Roman" w:hAnsi="Times New Roman" w:cs="Times New Roman"/>
            <w:b/>
            <w:sz w:val="24"/>
            <w:szCs w:val="24"/>
          </w:rPr>
          <w:t>Reasons</w:t>
        </w:r>
        <w:r w:rsidR="00B0596C" w:rsidDel="00B65210">
          <w:rPr>
            <w:rFonts w:ascii="Times New Roman" w:hAnsi="Times New Roman" w:cs="Times New Roman"/>
            <w:b/>
            <w:sz w:val="24"/>
            <w:szCs w:val="24"/>
          </w:rPr>
          <w:t xml:space="preserve"> due to which Customers Leave a Particular Telecom O</w:t>
        </w:r>
        <w:r w:rsidRPr="003642A5" w:rsidDel="00B65210">
          <w:rPr>
            <w:rFonts w:ascii="Times New Roman" w:hAnsi="Times New Roman" w:cs="Times New Roman"/>
            <w:b/>
            <w:sz w:val="24"/>
            <w:szCs w:val="24"/>
          </w:rPr>
          <w:t>perator</w:t>
        </w:r>
        <w:commentRangeEnd w:id="185"/>
        <w:r w:rsidR="00564CA4" w:rsidDel="00B65210">
          <w:rPr>
            <w:rStyle w:val="CommentReference"/>
          </w:rPr>
          <w:commentReference w:id="185"/>
        </w:r>
      </w:moveFrom>
    </w:p>
    <w:p w14:paraId="5343454D" w14:textId="72DB40A2" w:rsidR="003642A5" w:rsidRPr="00FC0006" w:rsidDel="00B65210" w:rsidRDefault="003642A5" w:rsidP="004F11CD">
      <w:pPr>
        <w:spacing w:after="200" w:line="480" w:lineRule="auto"/>
        <w:rPr>
          <w:moveFrom w:id="187" w:author="Saad" w:date="2016-12-07T10:00:00Z"/>
          <w:rFonts w:ascii="Times New Roman" w:hAnsi="Times New Roman" w:cs="Times New Roman"/>
        </w:rPr>
      </w:pPr>
      <w:moveFrom w:id="188" w:author="Saad" w:date="2016-12-07T10:00:00Z">
        <w:r w:rsidRPr="00FC0006" w:rsidDel="00B65210">
          <w:rPr>
            <w:rFonts w:ascii="Times New Roman" w:hAnsi="Times New Roman" w:cs="Times New Roman"/>
          </w:rPr>
          <w:t>Customer</w:t>
        </w:r>
        <w:r w:rsidR="00B0596C" w:rsidRPr="00FC0006" w:rsidDel="00B65210">
          <w:rPr>
            <w:rFonts w:ascii="Times New Roman" w:hAnsi="Times New Roman" w:cs="Times New Roman"/>
          </w:rPr>
          <w:t xml:space="preserve"> leave due to a lot of problems particularly</w:t>
        </w:r>
        <w:r w:rsidRPr="00FC0006" w:rsidDel="00B65210">
          <w:rPr>
            <w:rFonts w:ascii="Times New Roman" w:hAnsi="Times New Roman" w:cs="Times New Roman"/>
          </w:rPr>
          <w:t xml:space="preserve"> due to unsatisfaction with the services and packages</w:t>
        </w:r>
        <w:r w:rsidR="00B0596C" w:rsidRPr="00FC0006" w:rsidDel="00B65210">
          <w:rPr>
            <w:rFonts w:ascii="Times New Roman" w:hAnsi="Times New Roman" w:cs="Times New Roman"/>
          </w:rPr>
          <w:t xml:space="preserve"> of a telecom operator</w:t>
        </w:r>
        <w:r w:rsidRPr="00FC0006" w:rsidDel="00B65210">
          <w:rPr>
            <w:rFonts w:ascii="Times New Roman" w:hAnsi="Times New Roman" w:cs="Times New Roman"/>
          </w:rPr>
          <w:t>. They</w:t>
        </w:r>
        <w:r w:rsidR="00B0596C" w:rsidRPr="00FC0006" w:rsidDel="00B65210">
          <w:rPr>
            <w:rFonts w:ascii="Times New Roman" w:hAnsi="Times New Roman" w:cs="Times New Roman"/>
          </w:rPr>
          <w:t xml:space="preserve"> can</w:t>
        </w:r>
        <w:r w:rsidRPr="00FC0006" w:rsidDel="00B65210">
          <w:rPr>
            <w:rFonts w:ascii="Times New Roman" w:hAnsi="Times New Roman" w:cs="Times New Roman"/>
          </w:rPr>
          <w:t xml:space="preserve"> also leave if better services are provided by other operators and this all happens when there is a lot of competition in telecom sector</w:t>
        </w:r>
        <w:r w:rsidR="00B0596C" w:rsidRPr="00FC0006" w:rsidDel="00B65210">
          <w:rPr>
            <w:rFonts w:ascii="Times New Roman" w:hAnsi="Times New Roman" w:cs="Times New Roman"/>
          </w:rPr>
          <w:t xml:space="preserve"> </w:t>
        </w:r>
        <w:r w:rsidR="00B0596C" w:rsidRPr="00FC0006" w:rsidDel="00B65210">
          <w:rPr>
            <w:rFonts w:ascii="Times New Roman" w:hAnsi="Times New Roman" w:cs="Times New Roman"/>
          </w:rPr>
          <w:fldChar w:fldCharType="begin"/>
        </w:r>
        <w:r w:rsidR="00B0596C" w:rsidRPr="00FC0006" w:rsidDel="00B65210">
          <w:rPr>
            <w:rFonts w:ascii="Times New Roman" w:hAnsi="Times New Roman" w:cs="Times New Roman"/>
          </w:rPr>
          <w:instrText xml:space="preserve"> ADDIN ZOTERO_ITEM CSL_CITATION {"citationID":"2ne2hotum1","properties":{"formattedCitation":"[2]","plainCitation":"[2]"},"citationItems":[{"id":31,"uris":["http://zotero.org/users/local/hblJtuOh/items/EPK9676F"],"uri":["http://zotero.org/users/local/hblJtuOh/items/EPK9676F"],"itemData":{"id":31,"type":"article-journal","title":"Churn Prediction in Telecom Industry Using R","container-title":"International Journal of Engineering and Technical Research (IJETR) ISSN","page":"2321–0869","source":"Google Scholar","author":[{"family":"Kaur","given":"Manpreet"},{"family":"Mahajan","given":"Prerna"}]}}],"schema":"https://github.com/citation-style-language/schema/raw/master/csl-citation.json"} </w:instrText>
        </w:r>
        <w:r w:rsidR="00B0596C" w:rsidRPr="00FC0006" w:rsidDel="00B65210">
          <w:rPr>
            <w:rFonts w:ascii="Times New Roman" w:hAnsi="Times New Roman" w:cs="Times New Roman"/>
          </w:rPr>
          <w:fldChar w:fldCharType="separate"/>
        </w:r>
        <w:r w:rsidR="00B0596C" w:rsidRPr="00FC0006" w:rsidDel="00B65210">
          <w:rPr>
            <w:rFonts w:ascii="Times New Roman" w:hAnsi="Times New Roman" w:cs="Times New Roman"/>
          </w:rPr>
          <w:t>[2]</w:t>
        </w:r>
        <w:r w:rsidR="00B0596C" w:rsidRPr="00FC0006" w:rsidDel="00B65210">
          <w:rPr>
            <w:rFonts w:ascii="Times New Roman" w:hAnsi="Times New Roman" w:cs="Times New Roman"/>
          </w:rPr>
          <w:fldChar w:fldCharType="end"/>
        </w:r>
        <w:r w:rsidRPr="00FC0006" w:rsidDel="00B65210">
          <w:rPr>
            <w:rFonts w:ascii="Times New Roman" w:hAnsi="Times New Roman" w:cs="Times New Roman"/>
          </w:rPr>
          <w:t>.</w:t>
        </w:r>
        <w:r w:rsidR="00B0596C" w:rsidRPr="00FC0006" w:rsidDel="00B65210">
          <w:rPr>
            <w:rFonts w:ascii="Times New Roman" w:hAnsi="Times New Roman" w:cs="Times New Roman"/>
          </w:rPr>
          <w:t xml:space="preserve"> Another reason could be contracts which end after a two year period</w:t>
        </w:r>
        <w:r w:rsidR="00AC3376" w:rsidRPr="00FC0006" w:rsidDel="00B65210">
          <w:rPr>
            <w:rFonts w:ascii="Times New Roman" w:hAnsi="Times New Roman" w:cs="Times New Roman"/>
          </w:rPr>
          <w:t>. Customers after that tend to look for best possible offer available in telecom market for a new mobile phone.</w:t>
        </w:r>
      </w:moveFrom>
    </w:p>
    <w:p w14:paraId="56C68DFD" w14:textId="46C21516" w:rsidR="003642A5" w:rsidRPr="00FC0006" w:rsidDel="00B65210" w:rsidRDefault="00AC3376" w:rsidP="00AC3376">
      <w:pPr>
        <w:spacing w:after="200" w:line="480" w:lineRule="auto"/>
        <w:rPr>
          <w:moveFrom w:id="189" w:author="Saad" w:date="2016-12-07T10:00:00Z"/>
          <w:rFonts w:ascii="Times New Roman" w:hAnsi="Times New Roman" w:cs="Times New Roman"/>
        </w:rPr>
      </w:pPr>
      <w:moveFrom w:id="190" w:author="Saad" w:date="2016-12-07T10:00:00Z">
        <w:r w:rsidRPr="00FC0006" w:rsidDel="00B65210">
          <w:rPr>
            <w:rFonts w:ascii="Times New Roman" w:hAnsi="Times New Roman" w:cs="Times New Roman"/>
          </w:rPr>
          <w:t>Majority of previous researches point</w:t>
        </w:r>
        <w:r w:rsidR="003642A5" w:rsidRPr="00FC0006" w:rsidDel="00B65210">
          <w:rPr>
            <w:rFonts w:ascii="Times New Roman" w:hAnsi="Times New Roman" w:cs="Times New Roman"/>
          </w:rPr>
          <w:t xml:space="preserve"> out the competition in telecom sector which results in customer switching between operators because better services may be provided by other operators. This is the major churn reason these days </w:t>
        </w:r>
        <w:r w:rsidR="003642A5" w:rsidRPr="00FC0006" w:rsidDel="00B65210">
          <w:rPr>
            <w:rFonts w:ascii="Times New Roman" w:hAnsi="Times New Roman" w:cs="Times New Roman"/>
          </w:rPr>
          <w:fldChar w:fldCharType="begin"/>
        </w:r>
        <w:r w:rsidRPr="00FC0006" w:rsidDel="00B65210">
          <w:rPr>
            <w:rFonts w:ascii="Times New Roman" w:hAnsi="Times New Roman" w:cs="Times New Roman"/>
          </w:rPr>
          <w:instrText xml:space="preserve"> ADDIN ZOTERO_ITEM CSL_CITATION {"citationID":"75CfPlAn","properties":{"formattedCitation":"[2], [8], [10]","plainCitation":"[2], [8], [10]"},"citationItems":[{"id":31,"uris":["http://zotero.org/users/local/hblJtuOh/items/EPK9676F"],"uri":["http://zotero.org/users/local/hblJtuOh/items/EPK9676F"],"itemData":{"id":31,"type":"article-journal","title":"Churn Prediction in Telecom Industry Using R","container-title":"International Journal of Engineering and Technical Research (IJETR) ISSN","page":"2321–0869","source":"Google Scholar","author":[{"family":"Kaur","given":"Manpreet"},{"family":"Mahajan","given":"Prerna"}]}},{"id":41,"uris":["http://zotero.org/users/local/hblJtuOh/items/8566HGGE"],"uri":["http://zotero.org/users/local/hblJtuOh/items/8566HGGE"],"itemData":{"id":41,"type":"article-journal","title":"Applying data mining to telecom churn management","container-title":"Expert Systems with Applications","page":"515-524","volume":"31","issue":"3","source":"ScienceDirect","abstract":"Taiwan deregulated its wireless telecommunication services in 1997. Fierce competition followed, and churn management becomes a major focus of mobile operators to retain subscribers via satisfying their needs under resource constraints. One of the challenges is churner prediction. Through empirical evaluation, this study compares various data mining techniques that can assign a ‘propensity-to-churn’ score periodically to each subscriber of a mobile operator. The results indicate that both decision tree and neural network techniques can deliver accurate churn prediction models by using customer demographics, billing information, contract/service status, call detail records, and service change log.","DOI":"10.1016/j.eswa.2005.09.080","ISSN":"0957-4174","journalAbbreviation":"Expert Systems with Applications","author":[{"family":"Hung","given":"Shin-Yuan"},{"family":"Yen","given":"David C."},{"family":"Wang","given":"Hsiu-Yu"}],"issued":{"date-parts":[["2006",10]]}}},{"id":80,"uris":["http://zotero.org/users/local/hblJtuOh/items/WNGE28Z3"],"uri":["http://zotero.org/users/local/hblJtuOh/items/WNGE28Z3"],"itemData":{"id":80,"type":"chapter","title":"Predicting customer churn in mobile networks through analysis of social groups","container-title":"Proceedings of the 2010 SIAM International Conference on Data Mining","collection-title":"Proceedings","publisher":"Society for Industrial and Applied Mathematics","page":"732-741","number-of-volumes":"0","source":"epubs.siam.org (Atypon)","abstract":"Churn prediction aims to identify subscribers who are about to transfer their business to a competitor. Since the cost associated with customer acquisition is much greater than the cost of customer retention, churn prediction has emerged as a crucial Business Intelligence (BI) application for modern telecommunication operators. The dominant approach to churn prediction is to model individual customers and derive their likelihood of churn using a predictive model. Recent work has shown that analyzing customers' interactions by assessing the social vicinity of recent churners can improve the accuracy of churn prediction. We propose a novel framework, termed Group-First Churn Prediction, which eliminates the a priori requirement of knowing who recently churned. Specifically, our approach exploits the structure of customer interactions to predict which groups of subscribers are most prone to churn, before even a single member in the group has churned. Our method works by identifying closely-knit groups of subscribers using second order social metrics derived from information theoretic principles. The interactions within each group are then analyzed to identify social leaders. Based on Key Performance Indicators that are derived from these groups, a novel statistical model is used to predict the churn of the groups and their members. Our experimental results, which are based on data from a telecommunication operator with approximately 16 million subscribers, demonstrate the unique advantages of the proposed method. We further provide empirical evidence that our method captures social phenomena in a highly significant manner.","URL":"http://epubs.siam.org/doi/abs/10.1137/1.9781611972801.64","ISBN":"978-0-89871-703-7","author":[{"family":"Richter","given":"Y."},{"family":"Yom-Tov","given":"E."},{"family":"Slonim","given":"N."}],"issued":{"date-parts":[["2010",4,29]]},"accessed":{"date-parts":[["2016",10,30]]}}}],"schema":"https://github.com/citation-style-language/schema/raw/master/csl-citation.json"} </w:instrText>
        </w:r>
        <w:r w:rsidR="003642A5" w:rsidRPr="00FC0006" w:rsidDel="00B65210">
          <w:rPr>
            <w:rFonts w:ascii="Times New Roman" w:hAnsi="Times New Roman" w:cs="Times New Roman"/>
          </w:rPr>
          <w:fldChar w:fldCharType="separate"/>
        </w:r>
        <w:r w:rsidRPr="00FC0006" w:rsidDel="00B65210">
          <w:rPr>
            <w:rFonts w:ascii="Times New Roman" w:hAnsi="Times New Roman" w:cs="Times New Roman"/>
          </w:rPr>
          <w:t>[2], [8], [10]</w:t>
        </w:r>
        <w:r w:rsidR="003642A5" w:rsidRPr="00FC0006" w:rsidDel="00B65210">
          <w:rPr>
            <w:rFonts w:ascii="Times New Roman" w:hAnsi="Times New Roman" w:cs="Times New Roman"/>
          </w:rPr>
          <w:fldChar w:fldCharType="end"/>
        </w:r>
        <w:r w:rsidR="003642A5" w:rsidRPr="00FC0006" w:rsidDel="00B65210">
          <w:rPr>
            <w:rFonts w:ascii="Times New Roman" w:hAnsi="Times New Roman" w:cs="Times New Roman"/>
          </w:rPr>
          <w:t>.</w:t>
        </w:r>
      </w:moveFrom>
    </w:p>
    <w:p w14:paraId="1A41F5C9" w14:textId="03E7CB69" w:rsidR="003642A5" w:rsidRPr="00FC0006" w:rsidDel="00B65210" w:rsidRDefault="00AC3376" w:rsidP="00AC3376">
      <w:pPr>
        <w:spacing w:after="200" w:line="480" w:lineRule="auto"/>
        <w:rPr>
          <w:moveFrom w:id="191" w:author="Saad" w:date="2016-12-07T10:00:00Z"/>
          <w:rFonts w:ascii="Times New Roman" w:hAnsi="Times New Roman" w:cs="Times New Roman"/>
        </w:rPr>
      </w:pPr>
      <w:moveFrom w:id="192" w:author="Saad" w:date="2016-12-07T10:00:00Z">
        <w:r w:rsidRPr="00FC0006" w:rsidDel="00B65210">
          <w:rPr>
            <w:rFonts w:ascii="Times New Roman" w:hAnsi="Times New Roman" w:cs="Times New Roman"/>
          </w:rPr>
          <w:t>Moreover, Customer could also switch if their contract with a particular operator expire. In these situation customers tend to go for a change or to go with operators which provide the best deal for new mobile phones</w:t>
        </w:r>
        <w:r w:rsidR="003642A5" w:rsidRPr="00FC0006" w:rsidDel="00B65210">
          <w:rPr>
            <w:rFonts w:ascii="Times New Roman" w:hAnsi="Times New Roman" w:cs="Times New Roman"/>
          </w:rPr>
          <w:t>.</w:t>
        </w:r>
        <w:r w:rsidRPr="00FC0006" w:rsidDel="00B65210">
          <w:rPr>
            <w:rFonts w:ascii="Times New Roman" w:hAnsi="Times New Roman" w:cs="Times New Roman"/>
          </w:rPr>
          <w:t xml:space="preserve"> Sometimes there comes up a scenario if packages do not meet the requirements of the customers</w:t>
        </w:r>
        <w:r w:rsidR="00846DC6" w:rsidRPr="00FC0006" w:rsidDel="00B65210">
          <w:rPr>
            <w:rFonts w:ascii="Times New Roman" w:hAnsi="Times New Roman" w:cs="Times New Roman"/>
          </w:rPr>
          <w:t>. This a one of the major reason of churn.</w:t>
        </w:r>
      </w:moveFrom>
    </w:p>
    <w:p w14:paraId="6F7ECF72" w14:textId="1D4033A5" w:rsidR="003642A5" w:rsidRPr="00FC0006" w:rsidDel="00B65210" w:rsidRDefault="003642A5" w:rsidP="00AC3376">
      <w:pPr>
        <w:spacing w:after="200" w:line="480" w:lineRule="auto"/>
        <w:rPr>
          <w:moveFrom w:id="193" w:author="Saad" w:date="2016-12-07T10:00:00Z"/>
          <w:rFonts w:ascii="Times New Roman" w:hAnsi="Times New Roman" w:cs="Times New Roman"/>
          <w:bCs/>
        </w:rPr>
      </w:pPr>
      <w:moveFrom w:id="194" w:author="Saad" w:date="2016-12-07T10:00:00Z">
        <w:r w:rsidRPr="00FC0006" w:rsidDel="00B65210">
          <w:rPr>
            <w:rFonts w:ascii="Times New Roman" w:hAnsi="Times New Roman" w:cs="Times New Roman"/>
            <w:bCs/>
          </w:rPr>
          <w:t xml:space="preserve">These </w:t>
        </w:r>
        <w:r w:rsidR="00846DC6" w:rsidRPr="00FC0006" w:rsidDel="00B65210">
          <w:rPr>
            <w:rFonts w:ascii="Times New Roman" w:hAnsi="Times New Roman" w:cs="Times New Roman"/>
            <w:bCs/>
          </w:rPr>
          <w:t>all the churn reasons are interlinked because the solutions which are required to solve them are more or less the same</w:t>
        </w:r>
        <w:r w:rsidRPr="00FC0006" w:rsidDel="00B65210">
          <w:rPr>
            <w:rFonts w:ascii="Times New Roman" w:hAnsi="Times New Roman" w:cs="Times New Roman"/>
            <w:bCs/>
          </w:rPr>
          <w:t xml:space="preserve">. Moreover they </w:t>
        </w:r>
        <w:r w:rsidR="00846DC6" w:rsidRPr="00FC0006" w:rsidDel="00B65210">
          <w:rPr>
            <w:rFonts w:ascii="Times New Roman" w:hAnsi="Times New Roman" w:cs="Times New Roman"/>
            <w:bCs/>
          </w:rPr>
          <w:t>can help data scientists in finding</w:t>
        </w:r>
        <w:r w:rsidRPr="00FC0006" w:rsidDel="00B65210">
          <w:rPr>
            <w:rFonts w:ascii="Times New Roman" w:hAnsi="Times New Roman" w:cs="Times New Roman"/>
            <w:bCs/>
          </w:rPr>
          <w:t xml:space="preserve"> </w:t>
        </w:r>
        <w:r w:rsidR="00846DC6" w:rsidRPr="00FC0006" w:rsidDel="00B65210">
          <w:rPr>
            <w:rFonts w:ascii="Times New Roman" w:hAnsi="Times New Roman" w:cs="Times New Roman"/>
            <w:bCs/>
          </w:rPr>
          <w:t>solutions for</w:t>
        </w:r>
        <w:r w:rsidRPr="00FC0006" w:rsidDel="00B65210">
          <w:rPr>
            <w:rFonts w:ascii="Times New Roman" w:hAnsi="Times New Roman" w:cs="Times New Roman"/>
            <w:bCs/>
          </w:rPr>
          <w:t xml:space="preserve"> churn problem.</w:t>
        </w:r>
        <w:r w:rsidR="00846DC6" w:rsidRPr="00FC0006" w:rsidDel="00B65210">
          <w:rPr>
            <w:rFonts w:ascii="Times New Roman" w:hAnsi="Times New Roman" w:cs="Times New Roman"/>
            <w:bCs/>
          </w:rPr>
          <w:t xml:space="preserve"> Effects of these reasons is in the form of loss of revenue for telecom organizations because when a customer leaves it results less payments in the form of bills which is a direct loss. Moreover it is twenty times more expensive to attract new customers rather than retaining previous ones. So these effects can be very costly for operators </w:t>
        </w:r>
        <w:r w:rsidR="00846DC6" w:rsidRPr="00FC0006" w:rsidDel="00B65210">
          <w:rPr>
            <w:rFonts w:ascii="Times New Roman" w:hAnsi="Times New Roman" w:cs="Times New Roman"/>
            <w:bCs/>
          </w:rPr>
          <w:fldChar w:fldCharType="begin"/>
        </w:r>
        <w:r w:rsidR="00846DC6" w:rsidRPr="00FC0006" w:rsidDel="00B65210">
          <w:rPr>
            <w:rFonts w:ascii="Times New Roman" w:hAnsi="Times New Roman" w:cs="Times New Roman"/>
            <w:bCs/>
          </w:rPr>
          <w:instrText xml:space="preserve"> ADDIN ZOTERO_ITEM CSL_CITATION {"citationID":"apb5e0oh9","properties":{"formattedCitation":"[11]","plainCitation":"[11]"},"citationItems":[{"id":55,"uris":["http://zotero.org/users/local/hblJtuOh/items/Q465JIIU"],"uri":["http://zotero.org/users/local/hblJtuOh/items/Q465JIIU"],"itemData":{"id":55,"type":"paper-conference","title":"Behavioral modeling for churn prediction: Early indicators and accurate predictors of custom defection and loyalty","container-title":"2015 IEEE International Congress on Big Data","publisher":"IEEE","page":"677–680","source":"Google Scholar","URL":"http://ieeexplore.ieee.org/xpls/abs_all.jsp?arnumber=7207291","shortTitle":"Behavioral modeling for churn prediction","author":[{"family":"Khan","given":"Muhammad Raza"},{"family":"Manoj","given":"Joshua"},{"family":"Singh","given":"Anikate"},{"family":"Blumenstock","given":"Joshua"}],"issued":{"date-parts":[["2015"]]},"accessed":{"date-parts":[["2016",10,15]]}}}],"schema":"https://github.com/citation-style-language/schema/raw/master/csl-citation.json"} </w:instrText>
        </w:r>
        <w:r w:rsidR="00846DC6" w:rsidRPr="00FC0006" w:rsidDel="00B65210">
          <w:rPr>
            <w:rFonts w:ascii="Times New Roman" w:hAnsi="Times New Roman" w:cs="Times New Roman"/>
            <w:bCs/>
          </w:rPr>
          <w:fldChar w:fldCharType="separate"/>
        </w:r>
        <w:r w:rsidR="00846DC6" w:rsidRPr="00FC0006" w:rsidDel="00B65210">
          <w:rPr>
            <w:rFonts w:ascii="Times New Roman" w:hAnsi="Times New Roman" w:cs="Times New Roman"/>
          </w:rPr>
          <w:t>[11]</w:t>
        </w:r>
        <w:r w:rsidR="00846DC6" w:rsidRPr="00FC0006" w:rsidDel="00B65210">
          <w:rPr>
            <w:rFonts w:ascii="Times New Roman" w:hAnsi="Times New Roman" w:cs="Times New Roman"/>
            <w:bCs/>
          </w:rPr>
          <w:fldChar w:fldCharType="end"/>
        </w:r>
        <w:r w:rsidR="00846DC6" w:rsidRPr="00FC0006" w:rsidDel="00B65210">
          <w:rPr>
            <w:rFonts w:ascii="Times New Roman" w:hAnsi="Times New Roman" w:cs="Times New Roman"/>
            <w:bCs/>
          </w:rPr>
          <w:t>.</w:t>
        </w:r>
      </w:moveFrom>
    </w:p>
    <w:moveFromRangeEnd w:id="184"/>
    <w:p w14:paraId="6EE947CA" w14:textId="77777777" w:rsidR="00FC0006" w:rsidRDefault="00FC0006" w:rsidP="004F11CD">
      <w:pPr>
        <w:spacing w:after="200" w:line="480" w:lineRule="auto"/>
        <w:rPr>
          <w:rFonts w:ascii="Times New Roman" w:hAnsi="Times New Roman" w:cs="Times New Roman"/>
          <w:b/>
          <w:bCs/>
          <w:sz w:val="24"/>
          <w:szCs w:val="20"/>
        </w:rPr>
      </w:pPr>
    </w:p>
    <w:p w14:paraId="0674087F" w14:textId="77777777" w:rsidR="003642A5" w:rsidRDefault="003642A5" w:rsidP="004F11CD">
      <w:pPr>
        <w:spacing w:after="200" w:line="480" w:lineRule="auto"/>
        <w:rPr>
          <w:rFonts w:ascii="Times New Roman" w:hAnsi="Times New Roman" w:cs="Times New Roman"/>
          <w:b/>
          <w:bCs/>
          <w:sz w:val="24"/>
          <w:szCs w:val="20"/>
        </w:rPr>
      </w:pPr>
      <w:r w:rsidRPr="003642A5">
        <w:rPr>
          <w:rFonts w:ascii="Times New Roman" w:hAnsi="Times New Roman" w:cs="Times New Roman"/>
          <w:b/>
          <w:bCs/>
          <w:sz w:val="24"/>
          <w:szCs w:val="20"/>
        </w:rPr>
        <w:t>Conclusion</w:t>
      </w:r>
    </w:p>
    <w:p w14:paraId="4F71DE5D" w14:textId="4C2A256F" w:rsidR="00F95904" w:rsidRPr="00FC0006" w:rsidDel="009B5282" w:rsidRDefault="00FC0006" w:rsidP="00F95904">
      <w:pPr>
        <w:spacing w:after="200" w:line="480" w:lineRule="auto"/>
        <w:rPr>
          <w:del w:id="195" w:author="Saad" w:date="2016-12-07T10:41:00Z"/>
          <w:moveTo w:id="196" w:author="Saad" w:date="2016-12-07T10:30:00Z"/>
          <w:rFonts w:ascii="Times New Roman" w:hAnsi="Times New Roman" w:cs="Times New Roman"/>
          <w:bCs/>
        </w:rPr>
      </w:pPr>
      <w:r w:rsidRPr="00FC0006">
        <w:rPr>
          <w:rFonts w:ascii="Times New Roman" w:hAnsi="Times New Roman" w:cs="Times New Roman"/>
          <w:bCs/>
        </w:rPr>
        <w:t xml:space="preserve">My findings from this research were in the form of most accurate algorithms for churn prediction, research gap and problems due to which companies were not able to reach to a concrete solution for churn problem. Companies were not using the best data sets and algorithms for churn prediction. They were just trying to re-invent the wheel by </w:t>
      </w:r>
      <w:commentRangeStart w:id="197"/>
      <w:r w:rsidRPr="00FC0006">
        <w:rPr>
          <w:rFonts w:ascii="Times New Roman" w:hAnsi="Times New Roman" w:cs="Times New Roman"/>
          <w:bCs/>
        </w:rPr>
        <w:t>using old strategies which became outdated as data increased</w:t>
      </w:r>
      <w:commentRangeEnd w:id="197"/>
      <w:r w:rsidR="00564CA4">
        <w:rPr>
          <w:rStyle w:val="CommentReference"/>
        </w:rPr>
        <w:commentReference w:id="197"/>
      </w:r>
      <w:r w:rsidRPr="00FC0006">
        <w:rPr>
          <w:rFonts w:ascii="Times New Roman" w:hAnsi="Times New Roman" w:cs="Times New Roman"/>
          <w:bCs/>
        </w:rPr>
        <w:t xml:space="preserve">. </w:t>
      </w:r>
      <w:moveFromRangeStart w:id="198" w:author="Saad" w:date="2016-12-07T10:30:00Z" w:name="move468869845"/>
      <w:moveFrom w:id="199" w:author="Saad" w:date="2016-12-07T10:30:00Z">
        <w:r w:rsidRPr="00FC0006" w:rsidDel="00F95904">
          <w:rPr>
            <w:rFonts w:ascii="Times New Roman" w:hAnsi="Times New Roman" w:cs="Times New Roman"/>
            <w:bCs/>
          </w:rPr>
          <w:t>Relevance of this research with respect to market is in the form that it becomes helpful</w:t>
        </w:r>
        <w:commentRangeStart w:id="200"/>
        <w:r w:rsidRPr="00FC0006" w:rsidDel="00F95904">
          <w:rPr>
            <w:rFonts w:ascii="Times New Roman" w:hAnsi="Times New Roman" w:cs="Times New Roman"/>
            <w:bCs/>
          </w:rPr>
          <w:t xml:space="preserve"> in customizing marketing strategies to improve flaws and customer treatment/retention strategies to satisfy customers so that they won’t leave</w:t>
        </w:r>
        <w:commentRangeEnd w:id="200"/>
        <w:r w:rsidR="00564CA4" w:rsidDel="00F95904">
          <w:rPr>
            <w:rStyle w:val="CommentReference"/>
          </w:rPr>
          <w:commentReference w:id="200"/>
        </w:r>
        <w:r w:rsidRPr="00FC0006" w:rsidDel="00F95904">
          <w:rPr>
            <w:rFonts w:ascii="Times New Roman" w:hAnsi="Times New Roman" w:cs="Times New Roman"/>
            <w:bCs/>
          </w:rPr>
          <w:t xml:space="preserve">. </w:t>
        </w:r>
      </w:moveFrom>
      <w:moveFromRangeEnd w:id="198"/>
      <w:del w:id="201" w:author="Saad" w:date="2016-12-07T10:28:00Z">
        <w:r w:rsidRPr="00FC0006" w:rsidDel="00F95904">
          <w:rPr>
            <w:rFonts w:ascii="Times New Roman" w:hAnsi="Times New Roman" w:cs="Times New Roman"/>
            <w:bCs/>
          </w:rPr>
          <w:delText>New offerings</w:delText>
        </w:r>
      </w:del>
      <w:ins w:id="202" w:author="Saad" w:date="2016-12-07T10:28:00Z">
        <w:r w:rsidR="00F95904">
          <w:rPr>
            <w:rFonts w:ascii="Times New Roman" w:hAnsi="Times New Roman" w:cs="Times New Roman"/>
            <w:bCs/>
          </w:rPr>
          <w:t xml:space="preserve">Future areas of research </w:t>
        </w:r>
      </w:ins>
      <w:del w:id="203" w:author="Saad" w:date="2016-12-07T10:30:00Z">
        <w:r w:rsidRPr="00FC0006" w:rsidDel="00F95904">
          <w:rPr>
            <w:rFonts w:ascii="Times New Roman" w:hAnsi="Times New Roman" w:cs="Times New Roman"/>
            <w:bCs/>
          </w:rPr>
          <w:delText xml:space="preserve"> </w:delText>
        </w:r>
      </w:del>
      <w:r w:rsidRPr="00FC0006">
        <w:rPr>
          <w:rFonts w:ascii="Times New Roman" w:hAnsi="Times New Roman" w:cs="Times New Roman"/>
          <w:bCs/>
        </w:rPr>
        <w:t>could be</w:t>
      </w:r>
      <w:ins w:id="204" w:author="Saad" w:date="2016-12-07T10:30:00Z">
        <w:r w:rsidR="009B5282">
          <w:rPr>
            <w:rFonts w:ascii="Times New Roman" w:hAnsi="Times New Roman" w:cs="Times New Roman"/>
            <w:bCs/>
          </w:rPr>
          <w:t xml:space="preserve"> </w:t>
        </w:r>
      </w:ins>
      <w:del w:id="205" w:author="Saad" w:date="2016-12-07T10:33:00Z">
        <w:r w:rsidRPr="00FC0006" w:rsidDel="009B5282">
          <w:rPr>
            <w:rFonts w:ascii="Times New Roman" w:hAnsi="Times New Roman" w:cs="Times New Roman"/>
            <w:bCs/>
          </w:rPr>
          <w:delText xml:space="preserve"> </w:delText>
        </w:r>
      </w:del>
      <w:r w:rsidRPr="00FC0006">
        <w:rPr>
          <w:rFonts w:ascii="Times New Roman" w:hAnsi="Times New Roman" w:cs="Times New Roman"/>
          <w:bCs/>
        </w:rPr>
        <w:t xml:space="preserve">the </w:t>
      </w:r>
      <w:commentRangeStart w:id="206"/>
      <w:r w:rsidRPr="00FC0006">
        <w:rPr>
          <w:rFonts w:ascii="Times New Roman" w:hAnsi="Times New Roman" w:cs="Times New Roman"/>
          <w:bCs/>
        </w:rPr>
        <w:t xml:space="preserve">use of complaints and repair data which could produce more accurate results, with the use of Deep Learning Convolution Neural Network algorithms, as compared to other algorithms and demographics data. These algorithms have the capability to deal with huge and inconsistent complaints </w:t>
      </w:r>
      <w:del w:id="207" w:author="Saad" w:date="2016-12-07T10:42:00Z">
        <w:r w:rsidRPr="00FC0006" w:rsidDel="001F3F22">
          <w:rPr>
            <w:rFonts w:ascii="Times New Roman" w:hAnsi="Times New Roman" w:cs="Times New Roman"/>
            <w:bCs/>
          </w:rPr>
          <w:delText xml:space="preserve">big </w:delText>
        </w:r>
      </w:del>
      <w:r w:rsidRPr="00FC0006">
        <w:rPr>
          <w:rFonts w:ascii="Times New Roman" w:hAnsi="Times New Roman" w:cs="Times New Roman"/>
          <w:bCs/>
        </w:rPr>
        <w:t>data sets which could be a strong basis for future research in churn prediction domain based on initial perception</w:t>
      </w:r>
      <w:commentRangeEnd w:id="206"/>
      <w:r w:rsidR="00564CA4">
        <w:rPr>
          <w:rStyle w:val="CommentReference"/>
        </w:rPr>
        <w:commentReference w:id="206"/>
      </w:r>
      <w:r w:rsidRPr="00FC0006">
        <w:rPr>
          <w:rFonts w:ascii="Times New Roman" w:hAnsi="Times New Roman" w:cs="Times New Roman"/>
          <w:bCs/>
        </w:rPr>
        <w:t>s</w:t>
      </w:r>
      <w:del w:id="208" w:author="Saad" w:date="2016-12-07T10:40:00Z">
        <w:r w:rsidR="004E4AF5" w:rsidDel="009B5282">
          <w:rPr>
            <w:rFonts w:ascii="Times New Roman" w:hAnsi="Times New Roman" w:cs="Times New Roman"/>
            <w:bCs/>
          </w:rPr>
          <w:delText>.</w:delText>
        </w:r>
      </w:del>
      <w:moveToRangeStart w:id="209" w:author="Saad" w:date="2016-12-07T10:30:00Z" w:name="move468869845"/>
      <w:moveTo w:id="210" w:author="Saad" w:date="2016-12-07T10:30:00Z">
        <w:del w:id="211" w:author="Saad" w:date="2016-12-07T10:40:00Z">
          <w:r w:rsidR="00F95904" w:rsidRPr="00FC0006" w:rsidDel="009B5282">
            <w:rPr>
              <w:rFonts w:ascii="Times New Roman" w:hAnsi="Times New Roman" w:cs="Times New Roman"/>
              <w:bCs/>
            </w:rPr>
            <w:delText>Relevance of this research with respect t</w:delText>
          </w:r>
        </w:del>
      </w:moveTo>
      <w:ins w:id="212" w:author="Saad" w:date="2016-12-07T10:40:00Z">
        <w:r w:rsidR="009B5282">
          <w:rPr>
            <w:rFonts w:ascii="Times New Roman" w:hAnsi="Times New Roman" w:cs="Times New Roman"/>
            <w:bCs/>
          </w:rPr>
          <w:t xml:space="preserve"> and</w:t>
        </w:r>
      </w:ins>
      <w:ins w:id="213" w:author="Saad" w:date="2016-12-07T10:42:00Z">
        <w:r w:rsidR="001F3F22">
          <w:rPr>
            <w:rFonts w:ascii="Times New Roman" w:hAnsi="Times New Roman" w:cs="Times New Roman"/>
            <w:bCs/>
          </w:rPr>
          <w:t xml:space="preserve"> because of </w:t>
        </w:r>
      </w:ins>
      <w:ins w:id="214" w:author="Saad" w:date="2016-12-07T10:43:00Z">
        <w:r w:rsidR="001F3F22">
          <w:rPr>
            <w:rFonts w:ascii="Times New Roman" w:hAnsi="Times New Roman" w:cs="Times New Roman"/>
            <w:bCs/>
          </w:rPr>
          <w:t xml:space="preserve">all </w:t>
        </w:r>
      </w:ins>
      <w:ins w:id="215" w:author="Saad" w:date="2016-12-07T10:42:00Z">
        <w:r w:rsidR="001F3F22">
          <w:rPr>
            <w:rFonts w:ascii="Times New Roman" w:hAnsi="Times New Roman" w:cs="Times New Roman"/>
            <w:bCs/>
          </w:rPr>
          <w:t>this</w:t>
        </w:r>
      </w:ins>
      <w:ins w:id="216" w:author="Saad" w:date="2016-12-07T10:43:00Z">
        <w:r w:rsidR="001F3F22">
          <w:rPr>
            <w:rFonts w:ascii="Times New Roman" w:hAnsi="Times New Roman" w:cs="Times New Roman"/>
            <w:bCs/>
          </w:rPr>
          <w:t>,</w:t>
        </w:r>
      </w:ins>
      <w:ins w:id="217" w:author="Saad" w:date="2016-12-07T10:40:00Z">
        <w:r w:rsidR="009B5282">
          <w:rPr>
            <w:rFonts w:ascii="Times New Roman" w:hAnsi="Times New Roman" w:cs="Times New Roman"/>
            <w:bCs/>
          </w:rPr>
          <w:t xml:space="preserve"> </w:t>
        </w:r>
      </w:ins>
      <w:moveTo w:id="218" w:author="Saad" w:date="2016-12-07T10:30:00Z">
        <w:del w:id="219" w:author="Saad" w:date="2016-12-07T10:40:00Z">
          <w:r w:rsidR="00F95904" w:rsidRPr="00FC0006" w:rsidDel="009B5282">
            <w:rPr>
              <w:rFonts w:ascii="Times New Roman" w:hAnsi="Times New Roman" w:cs="Times New Roman"/>
              <w:bCs/>
            </w:rPr>
            <w:delText>o</w:delText>
          </w:r>
        </w:del>
      </w:moveTo>
      <w:ins w:id="220" w:author="Saad" w:date="2016-12-07T10:40:00Z">
        <w:r w:rsidR="009B5282">
          <w:rPr>
            <w:rFonts w:ascii="Times New Roman" w:hAnsi="Times New Roman" w:cs="Times New Roman"/>
            <w:bCs/>
          </w:rPr>
          <w:t xml:space="preserve">evolution of </w:t>
        </w:r>
      </w:ins>
      <w:moveTo w:id="221" w:author="Saad" w:date="2016-12-07T10:30:00Z">
        <w:del w:id="222" w:author="Saad" w:date="2016-12-07T10:40:00Z">
          <w:r w:rsidR="00F95904" w:rsidRPr="00FC0006" w:rsidDel="009B5282">
            <w:rPr>
              <w:rFonts w:ascii="Times New Roman" w:hAnsi="Times New Roman" w:cs="Times New Roman"/>
              <w:bCs/>
            </w:rPr>
            <w:delText xml:space="preserve"> </w:delText>
          </w:r>
        </w:del>
        <w:r w:rsidR="00F95904" w:rsidRPr="00FC0006">
          <w:rPr>
            <w:rFonts w:ascii="Times New Roman" w:hAnsi="Times New Roman" w:cs="Times New Roman"/>
            <w:bCs/>
          </w:rPr>
          <w:t>market</w:t>
        </w:r>
      </w:moveTo>
      <w:ins w:id="223" w:author="Saad" w:date="2016-12-07T10:40:00Z">
        <w:r w:rsidR="009B5282">
          <w:rPr>
            <w:rFonts w:ascii="Times New Roman" w:hAnsi="Times New Roman" w:cs="Times New Roman"/>
            <w:bCs/>
          </w:rPr>
          <w:t xml:space="preserve"> and improvement</w:t>
        </w:r>
      </w:ins>
      <w:moveTo w:id="224" w:author="Saad" w:date="2016-12-07T10:30:00Z">
        <w:r w:rsidR="00F95904" w:rsidRPr="00FC0006">
          <w:rPr>
            <w:rFonts w:ascii="Times New Roman" w:hAnsi="Times New Roman" w:cs="Times New Roman"/>
            <w:bCs/>
          </w:rPr>
          <w:t xml:space="preserve"> </w:t>
        </w:r>
      </w:moveTo>
      <w:ins w:id="225" w:author="Saad" w:date="2016-12-07T10:42:00Z">
        <w:r w:rsidR="001F3F22">
          <w:rPr>
            <w:rFonts w:ascii="Times New Roman" w:hAnsi="Times New Roman" w:cs="Times New Roman"/>
            <w:bCs/>
          </w:rPr>
          <w:t>could be</w:t>
        </w:r>
      </w:ins>
      <w:moveTo w:id="226" w:author="Saad" w:date="2016-12-07T10:30:00Z">
        <w:del w:id="227" w:author="Saad" w:date="2016-12-07T10:42:00Z">
          <w:r w:rsidR="00F95904" w:rsidRPr="00FC0006" w:rsidDel="001F3F22">
            <w:rPr>
              <w:rFonts w:ascii="Times New Roman" w:hAnsi="Times New Roman" w:cs="Times New Roman"/>
              <w:bCs/>
            </w:rPr>
            <w:delText>is</w:delText>
          </w:r>
        </w:del>
        <w:r w:rsidR="00F95904" w:rsidRPr="00FC0006">
          <w:rPr>
            <w:rFonts w:ascii="Times New Roman" w:hAnsi="Times New Roman" w:cs="Times New Roman"/>
            <w:bCs/>
          </w:rPr>
          <w:t xml:space="preserve"> in the form that it becomes helpful</w:t>
        </w:r>
        <w:commentRangeStart w:id="228"/>
        <w:r w:rsidR="00F95904" w:rsidRPr="00FC0006">
          <w:rPr>
            <w:rFonts w:ascii="Times New Roman" w:hAnsi="Times New Roman" w:cs="Times New Roman"/>
            <w:bCs/>
          </w:rPr>
          <w:t xml:space="preserve"> in customizing marketing strategies to improve flaws and customer treatment/retention strategies to satisfy customers so that they won’t leave</w:t>
        </w:r>
        <w:commentRangeEnd w:id="228"/>
        <w:r w:rsidR="00F95904">
          <w:rPr>
            <w:rStyle w:val="CommentReference"/>
          </w:rPr>
          <w:commentReference w:id="228"/>
        </w:r>
        <w:r w:rsidR="00F95904" w:rsidRPr="00FC0006">
          <w:rPr>
            <w:rFonts w:ascii="Times New Roman" w:hAnsi="Times New Roman" w:cs="Times New Roman"/>
            <w:bCs/>
          </w:rPr>
          <w:t>.</w:t>
        </w:r>
      </w:moveTo>
    </w:p>
    <w:moveToRangeEnd w:id="209"/>
    <w:p w14:paraId="2C76AA35" w14:textId="03B4FFC3" w:rsidR="00FC0006" w:rsidRPr="00FC0006" w:rsidRDefault="004E4AF5" w:rsidP="004F11CD">
      <w:pPr>
        <w:spacing w:after="200" w:line="480" w:lineRule="auto"/>
        <w:rPr>
          <w:rFonts w:ascii="Times New Roman" w:hAnsi="Times New Roman" w:cs="Times New Roman"/>
          <w:bCs/>
        </w:rPr>
      </w:pPr>
      <w:r>
        <w:rPr>
          <w:rFonts w:ascii="Times New Roman" w:hAnsi="Times New Roman" w:cs="Times New Roman"/>
          <w:bCs/>
        </w:rPr>
        <w:t xml:space="preserve"> In conclusion, this research </w:t>
      </w:r>
      <w:r>
        <w:rPr>
          <w:rFonts w:ascii="Times New Roman" w:hAnsi="Times New Roman" w:cs="Times New Roman"/>
          <w:bCs/>
        </w:rPr>
        <w:lastRenderedPageBreak/>
        <w:t>helped me in filling up the research gap in a small capacity. May be building up on this gap in the form of its solution could give us a concrete solution in future for Churn Prediction using Big Data in Telecommunication Sector.</w:t>
      </w:r>
      <w:ins w:id="229" w:author="Saad" w:date="2016-12-07T10:28:00Z">
        <w:r w:rsidR="00F95904">
          <w:rPr>
            <w:rFonts w:ascii="Times New Roman" w:hAnsi="Times New Roman" w:cs="Times New Roman"/>
            <w:bCs/>
          </w:rPr>
          <w:t xml:space="preserve"> </w:t>
        </w:r>
      </w:ins>
    </w:p>
    <w:p w14:paraId="5F6C8453" w14:textId="77777777" w:rsidR="003642A5" w:rsidRPr="004A10EC" w:rsidRDefault="003642A5" w:rsidP="003642A5">
      <w:pPr>
        <w:spacing w:after="200" w:line="240" w:lineRule="auto"/>
        <w:ind w:left="720"/>
        <w:rPr>
          <w:rFonts w:ascii="Times New Roman" w:hAnsi="Times New Roman" w:cs="Times New Roman"/>
          <w:bCs/>
          <w:sz w:val="20"/>
          <w:szCs w:val="20"/>
        </w:rPr>
      </w:pPr>
    </w:p>
    <w:p w14:paraId="611D5285" w14:textId="77777777" w:rsidR="003642A5" w:rsidRDefault="003642A5" w:rsidP="003642A5">
      <w:pPr>
        <w:spacing w:after="200" w:line="240" w:lineRule="auto"/>
        <w:ind w:left="720"/>
        <w:rPr>
          <w:rFonts w:ascii="Times New Roman" w:hAnsi="Times New Roman" w:cs="Times New Roman"/>
          <w:bCs/>
          <w:sz w:val="20"/>
          <w:szCs w:val="20"/>
        </w:rPr>
      </w:pPr>
      <w:r>
        <w:rPr>
          <w:rFonts w:ascii="Times New Roman" w:hAnsi="Times New Roman" w:cs="Times New Roman"/>
          <w:bCs/>
          <w:sz w:val="20"/>
          <w:szCs w:val="20"/>
        </w:rPr>
        <w:t>.</w:t>
      </w:r>
    </w:p>
    <w:p w14:paraId="3CF3A783" w14:textId="77777777" w:rsidR="003642A5" w:rsidRPr="004A10EC" w:rsidRDefault="003642A5" w:rsidP="003642A5">
      <w:pPr>
        <w:spacing w:after="200" w:line="240" w:lineRule="auto"/>
        <w:ind w:left="720"/>
        <w:rPr>
          <w:rFonts w:ascii="Times New Roman" w:hAnsi="Times New Roman" w:cs="Times New Roman"/>
          <w:bCs/>
          <w:sz w:val="20"/>
          <w:szCs w:val="20"/>
        </w:rPr>
      </w:pPr>
    </w:p>
    <w:p w14:paraId="6A6E1558" w14:textId="77777777" w:rsidR="00AF6784" w:rsidRDefault="00AF6784" w:rsidP="007A361B">
      <w:pPr>
        <w:spacing w:line="480" w:lineRule="auto"/>
        <w:rPr>
          <w:rFonts w:ascii="Times New Roman" w:hAnsi="Times New Roman" w:cs="Times New Roman"/>
          <w:b/>
          <w:szCs w:val="20"/>
        </w:rPr>
      </w:pPr>
    </w:p>
    <w:p w14:paraId="1C35B91F" w14:textId="77777777" w:rsidR="00322A27" w:rsidRDefault="00322A27" w:rsidP="007A361B">
      <w:pPr>
        <w:spacing w:line="480" w:lineRule="auto"/>
        <w:rPr>
          <w:rFonts w:ascii="Times New Roman" w:hAnsi="Times New Roman" w:cs="Times New Roman"/>
          <w:b/>
          <w:szCs w:val="20"/>
        </w:rPr>
      </w:pPr>
    </w:p>
    <w:p w14:paraId="540BA02B" w14:textId="77777777" w:rsidR="00322A27" w:rsidRDefault="00322A27" w:rsidP="007A361B">
      <w:pPr>
        <w:spacing w:line="480" w:lineRule="auto"/>
        <w:rPr>
          <w:rFonts w:ascii="Times New Roman" w:hAnsi="Times New Roman" w:cs="Times New Roman"/>
          <w:b/>
          <w:szCs w:val="20"/>
        </w:rPr>
      </w:pPr>
    </w:p>
    <w:p w14:paraId="5D0C7D84" w14:textId="77777777" w:rsidR="004F11CD" w:rsidRDefault="004F11CD" w:rsidP="00322A27">
      <w:pPr>
        <w:rPr>
          <w:rFonts w:ascii="Times New Roman" w:hAnsi="Times New Roman" w:cs="Times New Roman"/>
          <w:sz w:val="20"/>
          <w:szCs w:val="20"/>
        </w:rPr>
      </w:pPr>
    </w:p>
    <w:p w14:paraId="4338205F" w14:textId="77777777" w:rsidR="009375A2" w:rsidRDefault="009375A2" w:rsidP="00322A27">
      <w:pPr>
        <w:rPr>
          <w:rFonts w:ascii="Times New Roman" w:hAnsi="Times New Roman" w:cs="Times New Roman"/>
          <w:b/>
        </w:rPr>
      </w:pPr>
    </w:p>
    <w:p w14:paraId="5B3EBA2C" w14:textId="77777777" w:rsidR="009375A2" w:rsidRDefault="009375A2" w:rsidP="00322A27">
      <w:pPr>
        <w:rPr>
          <w:rFonts w:ascii="Times New Roman" w:hAnsi="Times New Roman" w:cs="Times New Roman"/>
          <w:b/>
        </w:rPr>
      </w:pPr>
    </w:p>
    <w:p w14:paraId="107905C6" w14:textId="77777777" w:rsidR="009375A2" w:rsidRDefault="009375A2" w:rsidP="00322A27">
      <w:pPr>
        <w:rPr>
          <w:rFonts w:ascii="Times New Roman" w:hAnsi="Times New Roman" w:cs="Times New Roman"/>
          <w:b/>
        </w:rPr>
      </w:pPr>
    </w:p>
    <w:p w14:paraId="0DDF43F7" w14:textId="77777777" w:rsidR="00687563" w:rsidRDefault="00687563" w:rsidP="00322A27">
      <w:pPr>
        <w:rPr>
          <w:rFonts w:ascii="Times New Roman" w:hAnsi="Times New Roman" w:cs="Times New Roman"/>
          <w:b/>
        </w:rPr>
      </w:pPr>
    </w:p>
    <w:p w14:paraId="3E5F6735" w14:textId="77777777" w:rsidR="00081A65" w:rsidRDefault="00081A65" w:rsidP="00322A27">
      <w:pPr>
        <w:rPr>
          <w:ins w:id="230" w:author="Saad" w:date="2016-12-07T10:45:00Z"/>
          <w:rFonts w:ascii="Times New Roman" w:hAnsi="Times New Roman" w:cs="Times New Roman"/>
          <w:b/>
        </w:rPr>
      </w:pPr>
    </w:p>
    <w:p w14:paraId="6D07308C" w14:textId="77777777" w:rsidR="00081A65" w:rsidRDefault="00081A65" w:rsidP="00322A27">
      <w:pPr>
        <w:rPr>
          <w:ins w:id="231" w:author="Saad" w:date="2016-12-07T10:45:00Z"/>
          <w:rFonts w:ascii="Times New Roman" w:hAnsi="Times New Roman" w:cs="Times New Roman"/>
          <w:b/>
        </w:rPr>
      </w:pPr>
    </w:p>
    <w:p w14:paraId="47DE51F6" w14:textId="77777777" w:rsidR="00081A65" w:rsidRDefault="00081A65" w:rsidP="00322A27">
      <w:pPr>
        <w:rPr>
          <w:ins w:id="232" w:author="Saad" w:date="2016-12-07T10:45:00Z"/>
          <w:rFonts w:ascii="Times New Roman" w:hAnsi="Times New Roman" w:cs="Times New Roman"/>
          <w:b/>
        </w:rPr>
      </w:pPr>
    </w:p>
    <w:p w14:paraId="36FB21CF" w14:textId="77777777" w:rsidR="00081A65" w:rsidRDefault="00081A65" w:rsidP="00322A27">
      <w:pPr>
        <w:rPr>
          <w:ins w:id="233" w:author="Saad" w:date="2016-12-07T10:45:00Z"/>
          <w:rFonts w:ascii="Times New Roman" w:hAnsi="Times New Roman" w:cs="Times New Roman"/>
          <w:b/>
        </w:rPr>
      </w:pPr>
    </w:p>
    <w:p w14:paraId="5B4CDB10" w14:textId="77777777" w:rsidR="00081A65" w:rsidRDefault="00081A65" w:rsidP="00322A27">
      <w:pPr>
        <w:rPr>
          <w:ins w:id="234" w:author="Saad" w:date="2016-12-07T10:45:00Z"/>
          <w:rFonts w:ascii="Times New Roman" w:hAnsi="Times New Roman" w:cs="Times New Roman"/>
          <w:b/>
        </w:rPr>
      </w:pPr>
    </w:p>
    <w:p w14:paraId="2E7CDEFD" w14:textId="77777777" w:rsidR="00081A65" w:rsidRDefault="00081A65" w:rsidP="00322A27">
      <w:pPr>
        <w:rPr>
          <w:ins w:id="235" w:author="Saad" w:date="2016-12-07T10:45:00Z"/>
          <w:rFonts w:ascii="Times New Roman" w:hAnsi="Times New Roman" w:cs="Times New Roman"/>
          <w:b/>
        </w:rPr>
      </w:pPr>
    </w:p>
    <w:p w14:paraId="07835227" w14:textId="77777777" w:rsidR="00081A65" w:rsidRDefault="00081A65" w:rsidP="00322A27">
      <w:pPr>
        <w:rPr>
          <w:ins w:id="236" w:author="Saad" w:date="2016-12-07T10:45:00Z"/>
          <w:rFonts w:ascii="Times New Roman" w:hAnsi="Times New Roman" w:cs="Times New Roman"/>
          <w:b/>
        </w:rPr>
      </w:pPr>
    </w:p>
    <w:p w14:paraId="53F34529" w14:textId="77777777" w:rsidR="00081A65" w:rsidRDefault="00081A65" w:rsidP="00322A27">
      <w:pPr>
        <w:rPr>
          <w:ins w:id="237" w:author="Saad" w:date="2016-12-07T10:45:00Z"/>
          <w:rFonts w:ascii="Times New Roman" w:hAnsi="Times New Roman" w:cs="Times New Roman"/>
          <w:b/>
        </w:rPr>
      </w:pPr>
    </w:p>
    <w:p w14:paraId="36B10911" w14:textId="77777777" w:rsidR="00081A65" w:rsidRDefault="00081A65" w:rsidP="00322A27">
      <w:pPr>
        <w:rPr>
          <w:ins w:id="238" w:author="Saad" w:date="2016-12-07T10:45:00Z"/>
          <w:rFonts w:ascii="Times New Roman" w:hAnsi="Times New Roman" w:cs="Times New Roman"/>
          <w:b/>
        </w:rPr>
      </w:pPr>
    </w:p>
    <w:p w14:paraId="40B59C7B" w14:textId="77777777" w:rsidR="00081A65" w:rsidRDefault="00081A65" w:rsidP="00322A27">
      <w:pPr>
        <w:rPr>
          <w:ins w:id="239" w:author="Saad" w:date="2016-12-07T10:45:00Z"/>
          <w:rFonts w:ascii="Times New Roman" w:hAnsi="Times New Roman" w:cs="Times New Roman"/>
          <w:b/>
        </w:rPr>
      </w:pPr>
    </w:p>
    <w:p w14:paraId="1240E338" w14:textId="77777777" w:rsidR="00081A65" w:rsidRDefault="00081A65" w:rsidP="00322A27">
      <w:pPr>
        <w:rPr>
          <w:ins w:id="240" w:author="Saad" w:date="2016-12-07T10:45:00Z"/>
          <w:rFonts w:ascii="Times New Roman" w:hAnsi="Times New Roman" w:cs="Times New Roman"/>
          <w:b/>
        </w:rPr>
      </w:pPr>
    </w:p>
    <w:p w14:paraId="5E598839" w14:textId="77777777" w:rsidR="00081A65" w:rsidRDefault="00081A65" w:rsidP="00322A27">
      <w:pPr>
        <w:rPr>
          <w:ins w:id="241" w:author="Saad" w:date="2016-12-07T10:45:00Z"/>
          <w:rFonts w:ascii="Times New Roman" w:hAnsi="Times New Roman" w:cs="Times New Roman"/>
          <w:b/>
        </w:rPr>
      </w:pPr>
    </w:p>
    <w:p w14:paraId="2BCBEB58" w14:textId="77777777" w:rsidR="00081A65" w:rsidRDefault="00081A65" w:rsidP="00322A27">
      <w:pPr>
        <w:rPr>
          <w:ins w:id="242" w:author="Saad" w:date="2016-12-07T10:45:00Z"/>
          <w:rFonts w:ascii="Times New Roman" w:hAnsi="Times New Roman" w:cs="Times New Roman"/>
          <w:b/>
        </w:rPr>
      </w:pPr>
    </w:p>
    <w:p w14:paraId="493F15B3" w14:textId="77777777" w:rsidR="00322A27" w:rsidRPr="004F11CD" w:rsidRDefault="00322A27" w:rsidP="00322A27">
      <w:pPr>
        <w:rPr>
          <w:rFonts w:ascii="Times New Roman" w:hAnsi="Times New Roman" w:cs="Times New Roman"/>
          <w:b/>
        </w:rPr>
      </w:pPr>
      <w:bookmarkStart w:id="243" w:name="_GoBack"/>
      <w:bookmarkEnd w:id="243"/>
      <w:r w:rsidRPr="004F11CD">
        <w:rPr>
          <w:rFonts w:ascii="Times New Roman" w:hAnsi="Times New Roman" w:cs="Times New Roman"/>
          <w:b/>
        </w:rPr>
        <w:lastRenderedPageBreak/>
        <w:t>References:</w:t>
      </w:r>
    </w:p>
    <w:p w14:paraId="14304BFF" w14:textId="77777777" w:rsidR="00322A27" w:rsidRPr="004A10EC" w:rsidRDefault="00322A27" w:rsidP="00322A27">
      <w:pPr>
        <w:pStyle w:val="ListParagraph"/>
        <w:ind w:left="2160"/>
        <w:rPr>
          <w:rFonts w:ascii="Times New Roman" w:hAnsi="Times New Roman" w:cs="Times New Roman"/>
          <w:sz w:val="20"/>
          <w:szCs w:val="20"/>
        </w:rPr>
      </w:pPr>
    </w:p>
    <w:p w14:paraId="1BE0328E" w14:textId="77777777" w:rsidR="00687563" w:rsidRPr="00687563" w:rsidRDefault="00322A27" w:rsidP="00687563">
      <w:pPr>
        <w:pStyle w:val="Bibliography"/>
        <w:rPr>
          <w:rFonts w:ascii="Times New Roman" w:hAnsi="Times New Roman" w:cs="Times New Roman"/>
          <w:sz w:val="20"/>
        </w:rPr>
      </w:pPr>
      <w:r w:rsidRPr="004A10EC">
        <w:rPr>
          <w:sz w:val="20"/>
          <w:szCs w:val="20"/>
        </w:rPr>
        <w:fldChar w:fldCharType="begin"/>
      </w:r>
      <w:r w:rsidR="00290400">
        <w:rPr>
          <w:sz w:val="20"/>
          <w:szCs w:val="20"/>
        </w:rPr>
        <w:instrText xml:space="preserve"> ADDIN ZOTERO_BIBL {"custom":[]} CSL_BIBLIOGRAPHY </w:instrText>
      </w:r>
      <w:r w:rsidRPr="004A10EC">
        <w:rPr>
          <w:sz w:val="20"/>
          <w:szCs w:val="20"/>
        </w:rPr>
        <w:fldChar w:fldCharType="separate"/>
      </w:r>
      <w:r w:rsidR="00687563" w:rsidRPr="00687563">
        <w:rPr>
          <w:rFonts w:ascii="Times New Roman" w:hAnsi="Times New Roman" w:cs="Times New Roman"/>
          <w:sz w:val="20"/>
        </w:rPr>
        <w:t>[1]</w:t>
      </w:r>
      <w:r w:rsidR="00687563" w:rsidRPr="00687563">
        <w:rPr>
          <w:rFonts w:ascii="Times New Roman" w:hAnsi="Times New Roman" w:cs="Times New Roman"/>
          <w:sz w:val="20"/>
        </w:rPr>
        <w:tab/>
        <w:t>A. De Mauro, M. Greco, and M. Grimaldi, “What is big data? A consensual definition and a review of key research topics,” 2015, pp. 97–104.</w:t>
      </w:r>
    </w:p>
    <w:p w14:paraId="03003EEA"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[2]</w:t>
      </w:r>
      <w:r w:rsidRPr="00687563">
        <w:rPr>
          <w:rFonts w:ascii="Times New Roman" w:hAnsi="Times New Roman" w:cs="Times New Roman"/>
          <w:sz w:val="20"/>
        </w:rPr>
        <w:tab/>
        <w:t xml:space="preserve">M. Kaur and P. Mahajan, “Churn Prediction in Telecom Industry Using R,” </w:t>
      </w:r>
      <w:r w:rsidRPr="00687563">
        <w:rPr>
          <w:rFonts w:ascii="Times New Roman" w:hAnsi="Times New Roman" w:cs="Times New Roman"/>
          <w:i/>
          <w:iCs/>
          <w:sz w:val="20"/>
        </w:rPr>
        <w:t>Int. J. Eng. Tech. Res. IJETR ISSN</w:t>
      </w:r>
      <w:r w:rsidRPr="00687563">
        <w:rPr>
          <w:rFonts w:ascii="Times New Roman" w:hAnsi="Times New Roman" w:cs="Times New Roman"/>
          <w:sz w:val="20"/>
        </w:rPr>
        <w:t>, pp. 2321–869.</w:t>
      </w:r>
    </w:p>
    <w:p w14:paraId="3B7A5BDE"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[3]</w:t>
      </w:r>
      <w:r w:rsidRPr="00687563">
        <w:rPr>
          <w:rFonts w:ascii="Times New Roman" w:hAnsi="Times New Roman" w:cs="Times New Roman"/>
          <w:sz w:val="20"/>
        </w:rPr>
        <w:tab/>
        <w:t xml:space="preserve">R. J. Jadhav and U. T. Pawar, “Churn prediction in telecommunication using data mining technology,” </w:t>
      </w:r>
      <w:r w:rsidRPr="00687563">
        <w:rPr>
          <w:rFonts w:ascii="Times New Roman" w:hAnsi="Times New Roman" w:cs="Times New Roman"/>
          <w:i/>
          <w:iCs/>
          <w:sz w:val="20"/>
        </w:rPr>
        <w:t>Int. J. Adv. Comput. Sci. Appl.</w:t>
      </w:r>
      <w:r w:rsidRPr="00687563">
        <w:rPr>
          <w:rFonts w:ascii="Times New Roman" w:hAnsi="Times New Roman" w:cs="Times New Roman"/>
          <w:sz w:val="20"/>
        </w:rPr>
        <w:t>, vol. 2, no. 2, 2011.</w:t>
      </w:r>
    </w:p>
    <w:p w14:paraId="60232AB7"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[4]</w:t>
      </w:r>
      <w:r w:rsidRPr="00687563">
        <w:rPr>
          <w:rFonts w:ascii="Times New Roman" w:hAnsi="Times New Roman" w:cs="Times New Roman"/>
          <w:sz w:val="20"/>
        </w:rPr>
        <w:tab/>
        <w:t xml:space="preserve">N. Kamalraj and A. Malathi, “Hadoop Operations Management for Big Data Clusters in Telecommunication Industry,” </w:t>
      </w:r>
      <w:r w:rsidRPr="00687563">
        <w:rPr>
          <w:rFonts w:ascii="Times New Roman" w:hAnsi="Times New Roman" w:cs="Times New Roman"/>
          <w:i/>
          <w:iCs/>
          <w:sz w:val="20"/>
        </w:rPr>
        <w:t>Int. J. Comput. Appl.</w:t>
      </w:r>
      <w:r w:rsidRPr="00687563">
        <w:rPr>
          <w:rFonts w:ascii="Times New Roman" w:hAnsi="Times New Roman" w:cs="Times New Roman"/>
          <w:sz w:val="20"/>
        </w:rPr>
        <w:t>, vol. 105, no. 12, 2014.</w:t>
      </w:r>
    </w:p>
    <w:p w14:paraId="402AA1DF"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[5]</w:t>
      </w:r>
      <w:r w:rsidRPr="00687563">
        <w:rPr>
          <w:rFonts w:ascii="Times New Roman" w:hAnsi="Times New Roman" w:cs="Times New Roman"/>
          <w:sz w:val="20"/>
        </w:rPr>
        <w:tab/>
        <w:t xml:space="preserve">A. M. Almana, M. S. Aksoy, and R. Alzahrani, “A survey on data mining techniques in customer churn analysis for telecom industry,” </w:t>
      </w:r>
      <w:r w:rsidRPr="00687563">
        <w:rPr>
          <w:rFonts w:ascii="Times New Roman" w:hAnsi="Times New Roman" w:cs="Times New Roman"/>
          <w:i/>
          <w:iCs/>
          <w:sz w:val="20"/>
        </w:rPr>
        <w:t>Int. J. Eng. Res. Appl.</w:t>
      </w:r>
      <w:r w:rsidRPr="00687563">
        <w:rPr>
          <w:rFonts w:ascii="Times New Roman" w:hAnsi="Times New Roman" w:cs="Times New Roman"/>
          <w:sz w:val="20"/>
        </w:rPr>
        <w:t>, vol. 45, pp. 165–171, 2014.</w:t>
      </w:r>
    </w:p>
    <w:p w14:paraId="3E90B75C"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[6]</w:t>
      </w:r>
      <w:r w:rsidRPr="00687563">
        <w:rPr>
          <w:rFonts w:ascii="Times New Roman" w:hAnsi="Times New Roman" w:cs="Times New Roman"/>
          <w:sz w:val="20"/>
        </w:rPr>
        <w:tab/>
        <w:t xml:space="preserve">A. Wangperawong, C. Brun, O. Laudy, and R. Pavasuthipaisit, “Churn analysis using deep convolutional neural networks and autoencoders,” </w:t>
      </w:r>
      <w:r w:rsidRPr="00687563">
        <w:rPr>
          <w:rFonts w:ascii="Times New Roman" w:hAnsi="Times New Roman" w:cs="Times New Roman"/>
          <w:i/>
          <w:iCs/>
          <w:sz w:val="20"/>
        </w:rPr>
        <w:t>ArXiv Prepr. ArXiv160405377</w:t>
      </w:r>
      <w:r w:rsidRPr="00687563">
        <w:rPr>
          <w:rFonts w:ascii="Times New Roman" w:hAnsi="Times New Roman" w:cs="Times New Roman"/>
          <w:sz w:val="20"/>
        </w:rPr>
        <w:t>, 2016.</w:t>
      </w:r>
    </w:p>
    <w:p w14:paraId="50D72BF9"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[7]</w:t>
      </w:r>
      <w:r w:rsidRPr="00687563">
        <w:rPr>
          <w:rFonts w:ascii="Times New Roman" w:hAnsi="Times New Roman" w:cs="Times New Roman"/>
          <w:sz w:val="20"/>
        </w:rPr>
        <w:tab/>
        <w:t xml:space="preserve">D. BALASUBRAMANIAN and M. Selvarani, “Churn Prediction In Mobile Telecom System Using Data Mining Techniques,” </w:t>
      </w:r>
      <w:r w:rsidRPr="00687563">
        <w:rPr>
          <w:rFonts w:ascii="Times New Roman" w:hAnsi="Times New Roman" w:cs="Times New Roman"/>
          <w:i/>
          <w:iCs/>
          <w:sz w:val="20"/>
        </w:rPr>
        <w:t>Int. J. Sci. Res. Publ.</w:t>
      </w:r>
      <w:r w:rsidRPr="00687563">
        <w:rPr>
          <w:rFonts w:ascii="Times New Roman" w:hAnsi="Times New Roman" w:cs="Times New Roman"/>
          <w:sz w:val="20"/>
        </w:rPr>
        <w:t>, vol. 4, 2014.</w:t>
      </w:r>
    </w:p>
    <w:p w14:paraId="69BECA58"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[8]</w:t>
      </w:r>
      <w:r w:rsidRPr="00687563">
        <w:rPr>
          <w:rFonts w:ascii="Times New Roman" w:hAnsi="Times New Roman" w:cs="Times New Roman"/>
          <w:sz w:val="20"/>
        </w:rPr>
        <w:tab/>
        <w:t xml:space="preserve">S.-Y. Hung, D. C. Yen, and H.-Y. Wang, “Applying data mining to telecom churn management,” </w:t>
      </w:r>
      <w:r w:rsidRPr="00687563">
        <w:rPr>
          <w:rFonts w:ascii="Times New Roman" w:hAnsi="Times New Roman" w:cs="Times New Roman"/>
          <w:i/>
          <w:iCs/>
          <w:sz w:val="20"/>
        </w:rPr>
        <w:t>Expert Syst. Appl.</w:t>
      </w:r>
      <w:r w:rsidRPr="00687563">
        <w:rPr>
          <w:rFonts w:ascii="Times New Roman" w:hAnsi="Times New Roman" w:cs="Times New Roman"/>
          <w:sz w:val="20"/>
        </w:rPr>
        <w:t>, vol. 31, no. 3, pp. 515–524, Oct. 2006.</w:t>
      </w:r>
    </w:p>
    <w:p w14:paraId="57657878"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[9]</w:t>
      </w:r>
      <w:r w:rsidRPr="00687563">
        <w:rPr>
          <w:rFonts w:ascii="Times New Roman" w:hAnsi="Times New Roman" w:cs="Times New Roman"/>
          <w:sz w:val="20"/>
        </w:rPr>
        <w:tab/>
        <w:t xml:space="preserve">J. Hadden, A. Tiwari, R. Roy, and D. Ruta, “Churn prediction using complaints data,” in </w:t>
      </w:r>
      <w:r w:rsidRPr="00687563">
        <w:rPr>
          <w:rFonts w:ascii="Times New Roman" w:hAnsi="Times New Roman" w:cs="Times New Roman"/>
          <w:i/>
          <w:iCs/>
          <w:sz w:val="20"/>
        </w:rPr>
        <w:t>Proceedings Of World Academy Of Science, Engineering and Technology</w:t>
      </w:r>
      <w:r w:rsidRPr="00687563">
        <w:rPr>
          <w:rFonts w:ascii="Times New Roman" w:hAnsi="Times New Roman" w:cs="Times New Roman"/>
          <w:sz w:val="20"/>
        </w:rPr>
        <w:t>, 2006.</w:t>
      </w:r>
    </w:p>
    <w:p w14:paraId="6ACB8003"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[10]</w:t>
      </w:r>
      <w:r w:rsidRPr="00687563">
        <w:rPr>
          <w:rFonts w:ascii="Times New Roman" w:hAnsi="Times New Roman" w:cs="Times New Roman"/>
          <w:sz w:val="20"/>
        </w:rPr>
        <w:tab/>
        <w:t xml:space="preserve">Y. Richter, E. Yom-Tov, and N. Slonim, “Predicting customer churn in mobile networks through analysis of social groups,” in </w:t>
      </w:r>
      <w:r w:rsidRPr="00687563">
        <w:rPr>
          <w:rFonts w:ascii="Times New Roman" w:hAnsi="Times New Roman" w:cs="Times New Roman"/>
          <w:i/>
          <w:iCs/>
          <w:sz w:val="20"/>
        </w:rPr>
        <w:t>Proceedings of the 2010 SIAM International Conference on Data Mining</w:t>
      </w:r>
      <w:r w:rsidRPr="00687563">
        <w:rPr>
          <w:rFonts w:ascii="Times New Roman" w:hAnsi="Times New Roman" w:cs="Times New Roman"/>
          <w:sz w:val="20"/>
        </w:rPr>
        <w:t>, 0 vols., Society for Industrial and Applied Mathematics, 2010, pp. 732–741.</w:t>
      </w:r>
    </w:p>
    <w:p w14:paraId="1BFAECED" w14:textId="77777777" w:rsidR="00687563" w:rsidRPr="00687563" w:rsidRDefault="00687563" w:rsidP="00687563">
      <w:pPr>
        <w:pStyle w:val="Bibliography"/>
        <w:rPr>
          <w:rFonts w:ascii="Times New Roman" w:hAnsi="Times New Roman" w:cs="Times New Roman"/>
          <w:sz w:val="20"/>
        </w:rPr>
      </w:pPr>
      <w:r w:rsidRPr="00687563">
        <w:rPr>
          <w:rFonts w:ascii="Times New Roman" w:hAnsi="Times New Roman" w:cs="Times New Roman"/>
          <w:sz w:val="20"/>
        </w:rPr>
        <w:t>[11]</w:t>
      </w:r>
      <w:r w:rsidRPr="00687563">
        <w:rPr>
          <w:rFonts w:ascii="Times New Roman" w:hAnsi="Times New Roman" w:cs="Times New Roman"/>
          <w:sz w:val="20"/>
        </w:rPr>
        <w:tab/>
        <w:t xml:space="preserve">M. R. Khan, J. Manoj, A. Singh, and J. Blumenstock, “Behavioral modeling for churn prediction: Early indicators and accurate predictors of custom defection and loyalty,” in </w:t>
      </w:r>
      <w:r w:rsidRPr="00687563">
        <w:rPr>
          <w:rFonts w:ascii="Times New Roman" w:hAnsi="Times New Roman" w:cs="Times New Roman"/>
          <w:i/>
          <w:iCs/>
          <w:sz w:val="20"/>
        </w:rPr>
        <w:t>2015 IEEE International Congress on Big Data</w:t>
      </w:r>
      <w:r w:rsidRPr="00687563">
        <w:rPr>
          <w:rFonts w:ascii="Times New Roman" w:hAnsi="Times New Roman" w:cs="Times New Roman"/>
          <w:sz w:val="20"/>
        </w:rPr>
        <w:t>, 2015, pp. 677–680.</w:t>
      </w:r>
    </w:p>
    <w:p w14:paraId="04600110" w14:textId="5921C19B" w:rsidR="00687563" w:rsidRPr="00687563" w:rsidDel="00795D9F" w:rsidRDefault="00687563" w:rsidP="00687563">
      <w:pPr>
        <w:pStyle w:val="Bibliography"/>
        <w:rPr>
          <w:del w:id="244" w:author="Saad" w:date="2016-12-07T10:44:00Z"/>
          <w:rFonts w:ascii="Times New Roman" w:hAnsi="Times New Roman" w:cs="Times New Roman"/>
          <w:sz w:val="20"/>
        </w:rPr>
      </w:pPr>
      <w:del w:id="245" w:author="Saad" w:date="2016-12-07T10:44:00Z">
        <w:r w:rsidRPr="00687563" w:rsidDel="00795D9F">
          <w:rPr>
            <w:rFonts w:ascii="Times New Roman" w:hAnsi="Times New Roman" w:cs="Times New Roman"/>
            <w:sz w:val="20"/>
          </w:rPr>
          <w:delText>[12]</w:delText>
        </w:r>
        <w:r w:rsidRPr="00687563" w:rsidDel="00795D9F">
          <w:rPr>
            <w:rFonts w:ascii="Times New Roman" w:hAnsi="Times New Roman" w:cs="Times New Roman"/>
            <w:sz w:val="20"/>
          </w:rPr>
          <w:tab/>
          <w:delText xml:space="preserve">H.-E. Chueh, “Analysis of marketing data to extract key factors of telecom churn management,” </w:delText>
        </w:r>
        <w:r w:rsidRPr="00687563" w:rsidDel="00795D9F">
          <w:rPr>
            <w:rFonts w:ascii="Times New Roman" w:hAnsi="Times New Roman" w:cs="Times New Roman"/>
            <w:i/>
            <w:iCs/>
            <w:sz w:val="20"/>
          </w:rPr>
          <w:delText>Afr. J. Bus. Manag.</w:delText>
        </w:r>
        <w:r w:rsidRPr="00687563" w:rsidDel="00795D9F">
          <w:rPr>
            <w:rFonts w:ascii="Times New Roman" w:hAnsi="Times New Roman" w:cs="Times New Roman"/>
            <w:sz w:val="20"/>
          </w:rPr>
          <w:delText>, vol. 5, no. 20, pp. 8242–8247, Sep. 2011.</w:delText>
        </w:r>
      </w:del>
    </w:p>
    <w:p w14:paraId="721588CB" w14:textId="0FB1A343" w:rsidR="00687563" w:rsidRPr="00687563" w:rsidDel="00795D9F" w:rsidRDefault="00687563" w:rsidP="00687563">
      <w:pPr>
        <w:pStyle w:val="Bibliography"/>
        <w:rPr>
          <w:del w:id="246" w:author="Saad" w:date="2016-12-07T10:44:00Z"/>
          <w:rFonts w:ascii="Times New Roman" w:hAnsi="Times New Roman" w:cs="Times New Roman"/>
          <w:sz w:val="20"/>
        </w:rPr>
      </w:pPr>
      <w:del w:id="247" w:author="Saad" w:date="2016-12-07T10:44:00Z">
        <w:r w:rsidRPr="00687563" w:rsidDel="00795D9F">
          <w:rPr>
            <w:rFonts w:ascii="Times New Roman" w:hAnsi="Times New Roman" w:cs="Times New Roman"/>
            <w:sz w:val="20"/>
          </w:rPr>
          <w:delText>[13]</w:delText>
        </w:r>
        <w:r w:rsidRPr="00687563" w:rsidDel="00795D9F">
          <w:rPr>
            <w:rFonts w:ascii="Times New Roman" w:hAnsi="Times New Roman" w:cs="Times New Roman"/>
            <w:sz w:val="20"/>
          </w:rPr>
          <w:tab/>
          <w:delText xml:space="preserve">F. Castanedo, G. Valverde, J. Zaratiegui, and A. Vazquez, </w:delText>
        </w:r>
        <w:r w:rsidRPr="00687563" w:rsidDel="00795D9F">
          <w:rPr>
            <w:rFonts w:ascii="Times New Roman" w:hAnsi="Times New Roman" w:cs="Times New Roman"/>
            <w:i/>
            <w:iCs/>
            <w:sz w:val="20"/>
          </w:rPr>
          <w:delText>Using deep learning to predict customer churn in a mobile telecommunication network</w:delText>
        </w:r>
        <w:r w:rsidRPr="00687563" w:rsidDel="00795D9F">
          <w:rPr>
            <w:rFonts w:ascii="Times New Roman" w:hAnsi="Times New Roman" w:cs="Times New Roman"/>
            <w:sz w:val="20"/>
          </w:rPr>
          <w:delText>. 2014.</w:delText>
        </w:r>
      </w:del>
    </w:p>
    <w:p w14:paraId="3F2DC69D" w14:textId="77777777" w:rsidR="00322A27" w:rsidRPr="00936429" w:rsidDel="00795D9F" w:rsidRDefault="00322A27" w:rsidP="00322A27">
      <w:pPr>
        <w:spacing w:line="240" w:lineRule="auto"/>
        <w:rPr>
          <w:del w:id="248" w:author="Saad" w:date="2016-12-07T10:44:00Z"/>
          <w:rFonts w:ascii="Times New Roman" w:hAnsi="Times New Roman" w:cs="Times New Roman"/>
          <w:b/>
          <w:szCs w:val="20"/>
        </w:rPr>
      </w:pPr>
      <w:r w:rsidRPr="004A10EC">
        <w:rPr>
          <w:rFonts w:ascii="Times New Roman" w:hAnsi="Times New Roman" w:cs="Times New Roman"/>
          <w:sz w:val="20"/>
          <w:szCs w:val="20"/>
        </w:rPr>
        <w:fldChar w:fldCharType="end"/>
      </w:r>
    </w:p>
    <w:p w14:paraId="5A293A0B" w14:textId="77777777" w:rsidR="008C4230" w:rsidDel="00795D9F" w:rsidRDefault="008C4230" w:rsidP="008C4230">
      <w:pPr>
        <w:rPr>
          <w:del w:id="249" w:author="Saad" w:date="2016-12-07T10:44:00Z"/>
          <w:rFonts w:ascii="Times New Roman" w:hAnsi="Times New Roman" w:cs="Times New Roman"/>
          <w:b/>
        </w:rPr>
      </w:pPr>
    </w:p>
    <w:p w14:paraId="7AA49CFF" w14:textId="77777777" w:rsidR="00687563" w:rsidDel="00795D9F" w:rsidRDefault="00687563" w:rsidP="008C4230">
      <w:pPr>
        <w:rPr>
          <w:del w:id="250" w:author="Saad" w:date="2016-12-07T10:44:00Z"/>
          <w:rFonts w:ascii="Times New Roman" w:hAnsi="Times New Roman" w:cs="Times New Roman"/>
        </w:rPr>
      </w:pPr>
    </w:p>
    <w:p w14:paraId="1827DD26" w14:textId="77777777" w:rsidR="00687563" w:rsidDel="00795D9F" w:rsidRDefault="00687563" w:rsidP="008C4230">
      <w:pPr>
        <w:rPr>
          <w:del w:id="251" w:author="Saad" w:date="2016-12-07T10:44:00Z"/>
          <w:rFonts w:ascii="Times New Roman" w:hAnsi="Times New Roman" w:cs="Times New Roman"/>
        </w:rPr>
      </w:pPr>
    </w:p>
    <w:p w14:paraId="4C5BADAE" w14:textId="77777777" w:rsidR="00687563" w:rsidDel="00795D9F" w:rsidRDefault="00687563" w:rsidP="008C4230">
      <w:pPr>
        <w:rPr>
          <w:del w:id="252" w:author="Saad" w:date="2016-12-07T10:44:00Z"/>
          <w:rFonts w:ascii="Times New Roman" w:hAnsi="Times New Roman" w:cs="Times New Roman"/>
        </w:rPr>
      </w:pPr>
    </w:p>
    <w:p w14:paraId="7422D2DC" w14:textId="77777777" w:rsidR="00687563" w:rsidDel="00795D9F" w:rsidRDefault="00687563" w:rsidP="008C4230">
      <w:pPr>
        <w:rPr>
          <w:del w:id="253" w:author="Saad" w:date="2016-12-07T10:44:00Z"/>
          <w:rFonts w:ascii="Times New Roman" w:hAnsi="Times New Roman" w:cs="Times New Roman"/>
        </w:rPr>
      </w:pPr>
    </w:p>
    <w:p w14:paraId="77003C47" w14:textId="77777777" w:rsidR="00687563" w:rsidDel="00795D9F" w:rsidRDefault="00687563" w:rsidP="008C4230">
      <w:pPr>
        <w:rPr>
          <w:del w:id="254" w:author="Saad" w:date="2016-12-07T10:44:00Z"/>
          <w:rFonts w:ascii="Times New Roman" w:hAnsi="Times New Roman" w:cs="Times New Roman"/>
        </w:rPr>
      </w:pPr>
    </w:p>
    <w:p w14:paraId="5F156175" w14:textId="77777777" w:rsidR="00687563" w:rsidDel="00795D9F" w:rsidRDefault="00687563" w:rsidP="008C4230">
      <w:pPr>
        <w:rPr>
          <w:del w:id="255" w:author="Saad" w:date="2016-12-07T10:44:00Z"/>
          <w:rFonts w:ascii="Times New Roman" w:hAnsi="Times New Roman" w:cs="Times New Roman"/>
        </w:rPr>
      </w:pPr>
    </w:p>
    <w:p w14:paraId="5248B479" w14:textId="77777777" w:rsidR="00687563" w:rsidDel="00795D9F" w:rsidRDefault="00687563" w:rsidP="008C4230">
      <w:pPr>
        <w:rPr>
          <w:del w:id="256" w:author="Saad" w:date="2016-12-07T10:44:00Z"/>
          <w:rFonts w:ascii="Times New Roman" w:hAnsi="Times New Roman" w:cs="Times New Roman"/>
        </w:rPr>
      </w:pPr>
    </w:p>
    <w:p w14:paraId="4A40602C" w14:textId="77777777" w:rsidR="00687563" w:rsidDel="00795D9F" w:rsidRDefault="00687563" w:rsidP="008C4230">
      <w:pPr>
        <w:rPr>
          <w:del w:id="257" w:author="Saad" w:date="2016-12-07T10:44:00Z"/>
          <w:rFonts w:ascii="Times New Roman" w:hAnsi="Times New Roman" w:cs="Times New Roman"/>
        </w:rPr>
      </w:pPr>
    </w:p>
    <w:p w14:paraId="22B64623" w14:textId="03981654" w:rsidR="00687563" w:rsidRPr="00687563" w:rsidRDefault="00687563" w:rsidP="00795D9F">
      <w:pPr>
        <w:spacing w:line="240" w:lineRule="auto"/>
        <w:rPr>
          <w:rFonts w:ascii="Times New Roman" w:hAnsi="Times New Roman" w:cs="Times New Roman"/>
          <w:color w:val="FFFFFF" w:themeColor="background1"/>
        </w:rPr>
        <w:pPrChange w:id="258" w:author="Saad" w:date="2016-12-07T10:44:00Z">
          <w:pPr/>
        </w:pPrChange>
      </w:pPr>
      <w:del w:id="259" w:author="Saad" w:date="2016-12-07T10:44:00Z">
        <w:r w:rsidRPr="00687563" w:rsidDel="00795D9F">
          <w:rPr>
            <w:rFonts w:ascii="Times New Roman" w:hAnsi="Times New Roman" w:cs="Times New Roman"/>
            <w:color w:val="FFFFFF" w:themeColor="background1"/>
          </w:rPr>
          <w:fldChar w:fldCharType="begin"/>
        </w:r>
        <w:r w:rsidRPr="00687563" w:rsidDel="00795D9F">
          <w:rPr>
            <w:rFonts w:ascii="Times New Roman" w:hAnsi="Times New Roman" w:cs="Times New Roman"/>
            <w:color w:val="FFFFFF" w:themeColor="background1"/>
          </w:rPr>
          <w:delInstrText xml:space="preserve"> ADDIN ZOTERO_ITEM CSL_CITATION {"citationID":"2c4tctqntn","properties":{"formattedCitation":"[12], [13]","plainCitation":"[12], [13]"},"citationItems":[{"id":67,"uris":["http://zotero.org/users/local/hblJtuOh/items/4CSNEHG8"],"uri":["http://zotero.org/users/local/hblJtuOh/items/4CSNEHG8"],"itemData":{"id":67,"type":"article-journal","title":"Analysis of marketing data to extract key factors of telecom churn management","container-title":"African Journal of Business Management","page":"8242-8247","volume":"5","issue":"20","source":"ProQuest","abstract":"For telecom industries facing customer and market changes due to rapid developments, near saturation, and intense competition, avoiding churn is critical. Most churn management studies attempt to locate a list of potentially lost customers from existing customer data, for use in subsequent customer retention activities. However, the effectiveness of a telecom company's churn management is determined by whether it decreases the churn rate and successfully retains lost customers. To help telecom industries achieve effective churn management, this study utilizes fuzzy correlation analysis to extract the key factors of telecom churn management processes. Using a dataset of a telecom company in Taiwan, a data mining-based churn management model was constructed in previous work. The key factors identified by the data mining-based churn management model are confirmed by fuzzy correlation analysis.","DOI":"http://dx.doi.org.mutex.gmu.edu/10.5897/AJBM11.944","language":"English","author":[{"family":"Chueh","given":"Hao-En"}],"issued":{"date-parts":[["2011",9,16]]}}},{"id":36,"uris":["http://zotero.org/users/local/hblJtuOh/items/2KIAFRWF"],"uri":["http://zotero.org/users/local/hblJtuOh/items/2KIAFRWF"],"itemData":{"id":36,"type":"book","title":"Using deep learning to predict customer churn in a mobile telecommunication network","source":"Google Scholar","author":[{"family":"Castanedo","given":"Federico"},{"family":"Valverde","given":"Gabriel"},{"family":"Zaratiegui","given":"Jaime"},{"family":"Vazquez","given":"Alfonso"}],"issued":{"date-parts":[["2014"]]}}}],"schema":"https://github.com/citation-style-language/schema/raw/master/csl-citation.json"} </w:delInstrText>
        </w:r>
        <w:r w:rsidRPr="00687563" w:rsidDel="00795D9F">
          <w:rPr>
            <w:rFonts w:ascii="Times New Roman" w:hAnsi="Times New Roman" w:cs="Times New Roman"/>
            <w:color w:val="FFFFFF" w:themeColor="background1"/>
          </w:rPr>
          <w:fldChar w:fldCharType="separate"/>
        </w:r>
        <w:r w:rsidRPr="00687563" w:rsidDel="00795D9F">
          <w:rPr>
            <w:rFonts w:ascii="Times New Roman" w:hAnsi="Times New Roman" w:cs="Times New Roman"/>
            <w:color w:val="FFFFFF" w:themeColor="background1"/>
          </w:rPr>
          <w:delText>[12], [13]</w:delText>
        </w:r>
        <w:r w:rsidRPr="00687563" w:rsidDel="00795D9F">
          <w:rPr>
            <w:rFonts w:ascii="Times New Roman" w:hAnsi="Times New Roman" w:cs="Times New Roman"/>
            <w:color w:val="FFFFFF" w:themeColor="background1"/>
          </w:rPr>
          <w:fldChar w:fldCharType="end"/>
        </w:r>
      </w:del>
    </w:p>
    <w:sectPr w:rsidR="00687563" w:rsidRPr="006875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ron P Doetsch-Kidder" w:date="2016-12-01T10:25:00Z" w:initials="SPD">
    <w:p w14:paraId="5911A6D9" w14:textId="301A2107" w:rsidR="00564CA4" w:rsidRDefault="00564CA4">
      <w:pPr>
        <w:pStyle w:val="CommentText"/>
      </w:pPr>
      <w:r>
        <w:rPr>
          <w:rStyle w:val="CommentReference"/>
        </w:rPr>
        <w:annotationRef/>
      </w:r>
      <w:r>
        <w:t>Good title! This is a great start. See my comments below for areas and specific strategies to improve.</w:t>
      </w:r>
    </w:p>
  </w:comment>
  <w:comment w:id="2" w:author="Sharon P Doetsch-Kidder" w:date="2016-12-01T09:54:00Z" w:initials="SPD">
    <w:p w14:paraId="29E80B9A" w14:textId="77777777" w:rsidR="00044DA2" w:rsidRDefault="00044DA2">
      <w:pPr>
        <w:pStyle w:val="CommentText"/>
      </w:pPr>
      <w:r>
        <w:rPr>
          <w:rStyle w:val="CommentReference"/>
        </w:rPr>
        <w:annotationRef/>
      </w:r>
      <w:r>
        <w:t>Have some perspective. For most people, this is not a major problem. Just start with how much money companies lose.</w:t>
      </w:r>
    </w:p>
  </w:comment>
  <w:comment w:id="3" w:author="Saad" w:date="2016-12-07T05:25:00Z" w:initials="S">
    <w:p w14:paraId="03455113" w14:textId="6283FD60" w:rsidR="004F5A78" w:rsidRDefault="004F5A78">
      <w:pPr>
        <w:pStyle w:val="CommentText"/>
      </w:pPr>
      <w:r>
        <w:rPr>
          <w:rStyle w:val="CommentReference"/>
        </w:rPr>
        <w:annotationRef/>
      </w:r>
      <w:r>
        <w:t>It is very difficult to find losses exactly in numbers of telecom organizations. Like why would an organization declare their losses based on churn th</w:t>
      </w:r>
      <w:r w:rsidR="00FF7843">
        <w:t>a</w:t>
      </w:r>
      <w:r>
        <w:t xml:space="preserve">t </w:t>
      </w:r>
      <w:r w:rsidR="00FF7843">
        <w:t xml:space="preserve">much </w:t>
      </w:r>
      <w:r>
        <w:t>precisely. Normally these things are kept private</w:t>
      </w:r>
      <w:r w:rsidR="00200649">
        <w:t xml:space="preserve"> and even if we find some figures, they are not authentic or legit figures. A</w:t>
      </w:r>
      <w:r>
        <w:t>ll the research papers which I studied they also didn’</w:t>
      </w:r>
      <w:r w:rsidR="00FF7843">
        <w:t>t mention any</w:t>
      </w:r>
      <w:r>
        <w:t xml:space="preserve"> losses in figures they just explained the basic issue and its solution. Moreover, I tried to find out some</w:t>
      </w:r>
      <w:r w:rsidR="00FF7843">
        <w:t xml:space="preserve"> general</w:t>
      </w:r>
      <w:r>
        <w:t xml:space="preserve"> figures. I hope they’ll work. But I have already mentioned the basic problem which is actually the main issue these days for telecom organizations. This research is </w:t>
      </w:r>
      <w:r w:rsidR="00EC5559">
        <w:t>precisely for telecom organizations or data analysts and not for general public. So</w:t>
      </w:r>
      <w:r w:rsidR="00FF7843">
        <w:t xml:space="preserve"> they should understand the issue these days.</w:t>
      </w:r>
    </w:p>
  </w:comment>
  <w:comment w:id="13" w:author="Sharon P Doetsch-Kidder" w:date="2016-12-01T09:56:00Z" w:initials="SPD">
    <w:p w14:paraId="0D1C69BA" w14:textId="7E347233" w:rsidR="005F335F" w:rsidRDefault="005F335F">
      <w:pPr>
        <w:pStyle w:val="CommentText"/>
      </w:pPr>
      <w:r>
        <w:rPr>
          <w:rStyle w:val="CommentReference"/>
        </w:rPr>
        <w:annotationRef/>
      </w:r>
      <w:r>
        <w:t>Good job with relevance!</w:t>
      </w:r>
    </w:p>
  </w:comment>
  <w:comment w:id="17" w:author="Sharon P Doetsch-Kidder" w:date="2016-12-01T10:20:00Z" w:initials="SPD">
    <w:p w14:paraId="3858A7BD" w14:textId="77777777" w:rsidR="00B65210" w:rsidRDefault="00B65210" w:rsidP="00B65210">
      <w:pPr>
        <w:pStyle w:val="CommentText"/>
      </w:pPr>
      <w:r>
        <w:rPr>
          <w:rStyle w:val="CommentReference"/>
        </w:rPr>
        <w:annotationRef/>
      </w:r>
      <w:r>
        <w:t>This is a good topic to include. I would move this to the top, right after the introduction. This is exigence.</w:t>
      </w:r>
    </w:p>
  </w:comment>
  <w:comment w:id="32" w:author="Sharon P Doetsch-Kidder" w:date="2016-12-01T09:57:00Z" w:initials="SPD">
    <w:p w14:paraId="3D0DFAE0" w14:textId="31C6095D" w:rsidR="005F335F" w:rsidRDefault="005F335F">
      <w:pPr>
        <w:pStyle w:val="CommentText"/>
      </w:pPr>
      <w:r>
        <w:rPr>
          <w:rStyle w:val="CommentReference"/>
        </w:rPr>
        <w:annotationRef/>
      </w:r>
      <w:r>
        <w:t>Add a sentence that explains why you are introducing this term. Then, revise the paragraph to focus on big data in the context of telecommunications: what data is available to companies? What possibilities and challenges does that data bring?</w:t>
      </w:r>
    </w:p>
  </w:comment>
  <w:comment w:id="44" w:author="Sharon P Doetsch-Kidder" w:date="2016-12-01T09:59:00Z" w:initials="SPD">
    <w:p w14:paraId="26CCAB9A" w14:textId="34759194" w:rsidR="007D055B" w:rsidRDefault="007D055B">
      <w:pPr>
        <w:pStyle w:val="CommentText"/>
      </w:pPr>
      <w:r>
        <w:rPr>
          <w:rStyle w:val="CommentReference"/>
        </w:rPr>
        <w:annotationRef/>
      </w:r>
      <w:r>
        <w:t>I would delete the first two subheadings, and include all this information under a subheading like this that connects them. Perhaps: Using Big Data to Predict Churn Ratio?</w:t>
      </w:r>
      <w:r w:rsidR="00F80A9F">
        <w:t xml:space="preserve"> Do you understand why this makes a better heading?</w:t>
      </w:r>
    </w:p>
  </w:comment>
  <w:comment w:id="45" w:author="Saad" w:date="2016-12-07T06:41:00Z" w:initials="S">
    <w:p w14:paraId="7FE97B00" w14:textId="1915DDB2" w:rsidR="009B6E9B" w:rsidRDefault="009B6E9B">
      <w:pPr>
        <w:pStyle w:val="CommentText"/>
      </w:pPr>
      <w:r>
        <w:rPr>
          <w:rStyle w:val="CommentReference"/>
        </w:rPr>
        <w:annotationRef/>
      </w:r>
      <w:r>
        <w:t>I tried to revise according to your comments. Under the Main Heading of “Role of Big Data to Predict Churn Ration” I am first defining Big data and Churn ratio with subheadings and then explaining its role in telecom sector.</w:t>
      </w:r>
    </w:p>
  </w:comment>
  <w:comment w:id="53" w:author="Sharon P Doetsch-Kidder" w:date="2016-12-01T09:57:00Z" w:initials="SPD">
    <w:p w14:paraId="41299019" w14:textId="77777777" w:rsidR="009B6E9B" w:rsidRDefault="009B6E9B" w:rsidP="009B6E9B">
      <w:pPr>
        <w:pStyle w:val="CommentText"/>
      </w:pPr>
      <w:r>
        <w:rPr>
          <w:rStyle w:val="CommentReference"/>
        </w:rPr>
        <w:annotationRef/>
      </w:r>
      <w:r>
        <w:t>Add a sentence that explains why you are introducing this term. Then, revise the paragraph to focus on big data in the context of telecommunications: what data is available to companies? What possibilities and challenges does that data bring?</w:t>
      </w:r>
    </w:p>
  </w:comment>
  <w:comment w:id="54" w:author="Saad" w:date="2016-12-07T06:49:00Z" w:initials="S">
    <w:p w14:paraId="1BCC500F" w14:textId="394F7220" w:rsidR="00F80189" w:rsidRDefault="00F80189">
      <w:pPr>
        <w:pStyle w:val="CommentText"/>
      </w:pPr>
      <w:r>
        <w:rPr>
          <w:rStyle w:val="CommentReference"/>
        </w:rPr>
        <w:annotationRef/>
      </w:r>
      <w:r>
        <w:t>I have revised by making big data and churn ratio the sub headings of “Role of Big Data to Predict Churn Ratio”.</w:t>
      </w:r>
    </w:p>
  </w:comment>
  <w:comment w:id="76" w:author="Sharon P Doetsch-Kidder" w:date="2016-12-01T10:00:00Z" w:initials="SPD">
    <w:p w14:paraId="34D602F2" w14:textId="70CB8E73" w:rsidR="00F80A9F" w:rsidRDefault="00F80A9F">
      <w:pPr>
        <w:pStyle w:val="CommentText"/>
      </w:pPr>
      <w:r>
        <w:rPr>
          <w:rStyle w:val="CommentReference"/>
        </w:rPr>
        <w:annotationRef/>
      </w:r>
      <w:r>
        <w:t xml:space="preserve">Give me some context/definition, please. I am familiar with GB, MB, TB … </w:t>
      </w:r>
    </w:p>
  </w:comment>
  <w:comment w:id="77" w:author="Saad" w:date="2016-12-07T06:53:00Z" w:initials="S">
    <w:p w14:paraId="249DC9D0" w14:textId="02B57542" w:rsidR="00F80189" w:rsidRDefault="00F80189">
      <w:pPr>
        <w:pStyle w:val="CommentText"/>
      </w:pPr>
      <w:r>
        <w:rPr>
          <w:rStyle w:val="CommentReference"/>
        </w:rPr>
        <w:annotationRef/>
      </w:r>
      <w:r>
        <w:t>1 TB = 1024 GB</w:t>
      </w:r>
    </w:p>
    <w:p w14:paraId="31F59E95" w14:textId="2F8E4C34" w:rsidR="00F80189" w:rsidRDefault="00F80189">
      <w:pPr>
        <w:pStyle w:val="CommentText"/>
      </w:pPr>
      <w:r>
        <w:t>1 PB = 1024 TB</w:t>
      </w:r>
    </w:p>
  </w:comment>
  <w:comment w:id="81" w:author="Sharon P Doetsch-Kidder" w:date="2016-12-01T10:00:00Z" w:initials="SPD">
    <w:p w14:paraId="4C24CFE2" w14:textId="7ECC2290" w:rsidR="00F80A9F" w:rsidRDefault="00F80A9F">
      <w:pPr>
        <w:pStyle w:val="CommentText"/>
      </w:pPr>
      <w:r>
        <w:rPr>
          <w:rStyle w:val="CommentReference"/>
        </w:rPr>
        <w:annotationRef/>
      </w:r>
      <w:r>
        <w:t>Add a prepositional phrase explaining what it is too big for (expand your complex noun phrase).</w:t>
      </w:r>
    </w:p>
  </w:comment>
  <w:comment w:id="83" w:author="Sharon P Doetsch-Kidder" w:date="2016-12-01T10:01:00Z" w:initials="SPD">
    <w:p w14:paraId="1D5E9BA8" w14:textId="7CBE8942" w:rsidR="00F80A9F" w:rsidRDefault="00F80A9F">
      <w:pPr>
        <w:pStyle w:val="CommentText"/>
      </w:pPr>
      <w:r>
        <w:rPr>
          <w:rStyle w:val="CommentReference"/>
        </w:rPr>
        <w:annotationRef/>
      </w:r>
      <w:r>
        <w:t>Citation(s)? You could expand this by explaining some specific studies that compare small data sets analyzed with statistical methods with analysis of big data sets.</w:t>
      </w:r>
    </w:p>
  </w:comment>
  <w:comment w:id="97" w:author="Sharon P Doetsch-Kidder" w:date="2016-12-01T10:03:00Z" w:initials="SPD">
    <w:p w14:paraId="7B508904" w14:textId="279A9E8E" w:rsidR="00BF56D9" w:rsidRDefault="00BF56D9">
      <w:pPr>
        <w:pStyle w:val="CommentText"/>
      </w:pPr>
      <w:r>
        <w:rPr>
          <w:rStyle w:val="CommentReference"/>
        </w:rPr>
        <w:annotationRef/>
      </w:r>
      <w:r>
        <w:t>Again, you need to explain this more in the context of telecommunications data.</w:t>
      </w:r>
    </w:p>
  </w:comment>
  <w:comment w:id="109" w:author="Sharon P Doetsch-Kidder" w:date="2016-12-01T10:04:00Z" w:initials="SPD">
    <w:p w14:paraId="71C17B6F" w14:textId="4FCB41B1" w:rsidR="00BF56D9" w:rsidRDefault="00BF56D9">
      <w:pPr>
        <w:pStyle w:val="CommentText"/>
      </w:pPr>
      <w:r>
        <w:rPr>
          <w:rStyle w:val="CommentReference"/>
        </w:rPr>
        <w:annotationRef/>
      </w:r>
      <w:r>
        <w:t>Do you know this? Temper your language using modal verbs or words like “potential” and “possibility.” And/or focus on what has already been shown (again, explaining specific studies in the way that we discuss in class on Monday).</w:t>
      </w:r>
    </w:p>
  </w:comment>
  <w:comment w:id="115" w:author="Sharon P Doetsch-Kidder" w:date="2016-12-01T10:06:00Z" w:initials="SPD">
    <w:p w14:paraId="18CF58DA" w14:textId="0B4162DC" w:rsidR="00A36A41" w:rsidRDefault="00A36A41">
      <w:pPr>
        <w:pStyle w:val="CommentText"/>
      </w:pPr>
      <w:r>
        <w:rPr>
          <w:rStyle w:val="CommentReference"/>
        </w:rPr>
        <w:annotationRef/>
      </w:r>
      <w:r>
        <w:t>You are not doing primary research here, so focus on who might do this (Data Analysts?), and, again, r</w:t>
      </w:r>
      <w:r w:rsidR="001718D0">
        <w:t>emember to use your modal verbs if you are talking about work that has not been done. Or, if this work has been done, use signal phrases and reporting verbs. Add a prepositional phrase explaining what these methods have been used for.</w:t>
      </w:r>
    </w:p>
  </w:comment>
  <w:comment w:id="120" w:author="Sharon P Doetsch-Kidder" w:date="2016-12-01T10:07:00Z" w:initials="SPD">
    <w:p w14:paraId="20CA0E7C" w14:textId="00E9AEF7" w:rsidR="001718D0" w:rsidRDefault="001718D0">
      <w:pPr>
        <w:pStyle w:val="CommentText"/>
      </w:pPr>
      <w:r>
        <w:rPr>
          <w:rStyle w:val="CommentReference"/>
        </w:rPr>
        <w:annotationRef/>
      </w:r>
      <w:r>
        <w:t>Why? Use more specific/descriptive explanation of the benefits.</w:t>
      </w:r>
    </w:p>
  </w:comment>
  <w:comment w:id="124" w:author="Sharon P Doetsch-Kidder" w:date="2016-12-01T10:10:00Z" w:initials="SPD">
    <w:p w14:paraId="6D1F7BD2" w14:textId="721D9496" w:rsidR="00B666F4" w:rsidRDefault="00B666F4">
      <w:pPr>
        <w:pStyle w:val="CommentText"/>
      </w:pPr>
      <w:r>
        <w:rPr>
          <w:rStyle w:val="CommentReference"/>
        </w:rPr>
        <w:annotationRef/>
      </w:r>
      <w:r>
        <w:t>You need to provide more explanation of the research throughout your paper.</w:t>
      </w:r>
    </w:p>
  </w:comment>
  <w:comment w:id="131" w:author="Sharon P Doetsch-Kidder" w:date="2016-12-01T10:11:00Z" w:initials="SPD">
    <w:p w14:paraId="73B95D33" w14:textId="29396A23" w:rsidR="00890475" w:rsidRDefault="00B666F4">
      <w:pPr>
        <w:pStyle w:val="CommentText"/>
      </w:pPr>
      <w:r>
        <w:rPr>
          <w:rStyle w:val="CommentReference"/>
        </w:rPr>
        <w:annotationRef/>
      </w:r>
      <w:r>
        <w:t>What research gap? Use complex noun phrases to clarify what these researchers did.</w:t>
      </w:r>
    </w:p>
  </w:comment>
  <w:comment w:id="132" w:author="Saad" w:date="2016-12-07T09:32:00Z" w:initials="S">
    <w:p w14:paraId="1AA976E4" w14:textId="4A5BC1F7" w:rsidR="00890475" w:rsidRDefault="00890475">
      <w:pPr>
        <w:pStyle w:val="CommentText"/>
      </w:pPr>
      <w:r>
        <w:rPr>
          <w:rStyle w:val="CommentReference"/>
        </w:rPr>
        <w:annotationRef/>
      </w:r>
      <w:r>
        <w:t>I didn’t read articles which would s</w:t>
      </w:r>
      <w:r w:rsidR="00F65E91">
        <w:t>atisfy the research gap because our major focus was to find the research gap and not its solution. Moreover there won’</w:t>
      </w:r>
      <w:r w:rsidR="006535DC">
        <w:t>t be that much concrete</w:t>
      </w:r>
      <w:r w:rsidR="00F65E91">
        <w:t xml:space="preserve"> solutions for this gap at present. Research is just started on it. The reason </w:t>
      </w:r>
      <w:r w:rsidR="006535DC">
        <w:t xml:space="preserve">due to </w:t>
      </w:r>
      <w:r w:rsidR="00F65E91">
        <w:t xml:space="preserve">which I deduced that deep learning </w:t>
      </w:r>
      <w:r w:rsidR="006535DC">
        <w:t xml:space="preserve">algorithms could be </w:t>
      </w:r>
      <w:r w:rsidR="00F65E91">
        <w:t>a better option because according to the authors in my MCP researches prediction and Artificial Intelligence future is based on deep learning technology</w:t>
      </w:r>
      <w:r w:rsidR="006535DC">
        <w:t xml:space="preserve"> which can help in achieving improved accuracy in churn prediction.</w:t>
      </w:r>
    </w:p>
  </w:comment>
  <w:comment w:id="138" w:author="Sharon P Doetsch-Kidder" w:date="2016-12-01T10:12:00Z" w:initials="SPD">
    <w:p w14:paraId="5B494ACB" w14:textId="5240EDEB" w:rsidR="00822B28" w:rsidRDefault="00822B28">
      <w:pPr>
        <w:pStyle w:val="CommentText"/>
      </w:pPr>
      <w:r>
        <w:rPr>
          <w:rStyle w:val="CommentReference"/>
        </w:rPr>
        <w:annotationRef/>
      </w:r>
      <w:r>
        <w:t>This section should walk us through this journey, showing, in more detail, how each study leads you to your conclusions.</w:t>
      </w:r>
    </w:p>
  </w:comment>
  <w:comment w:id="150" w:author="Sharon P Doetsch-Kidder" w:date="2016-12-01T10:15:00Z" w:initials="SPD">
    <w:p w14:paraId="4BDE1543" w14:textId="77777777" w:rsidR="00172FA2" w:rsidRDefault="00172FA2" w:rsidP="00172FA2">
      <w:pPr>
        <w:pStyle w:val="CommentText"/>
      </w:pPr>
      <w:r>
        <w:rPr>
          <w:rStyle w:val="CommentReference"/>
        </w:rPr>
        <w:annotationRef/>
      </w:r>
      <w:r>
        <w:t>Thank you again for the specifics.</w:t>
      </w:r>
    </w:p>
  </w:comment>
  <w:comment w:id="154" w:author="Sharon P Doetsch-Kidder" w:date="2016-12-01T10:13:00Z" w:initials="SPD">
    <w:p w14:paraId="67BF9F93" w14:textId="72ADB196" w:rsidR="003E5112" w:rsidRDefault="003E5112">
      <w:pPr>
        <w:pStyle w:val="CommentText"/>
      </w:pPr>
      <w:r>
        <w:rPr>
          <w:rStyle w:val="CommentReference"/>
        </w:rPr>
        <w:annotationRef/>
      </w:r>
      <w:r>
        <w:t>Do you mean previous researchers have used this data to predict churn? Be specific, and remember you can use a DC-IC structure to show the relationship between what has been done and what could be done to improve on those ideas.</w:t>
      </w:r>
    </w:p>
  </w:comment>
  <w:comment w:id="159" w:author="Sharon P Doetsch-Kidder" w:date="2016-12-01T10:15:00Z" w:initials="SPD">
    <w:p w14:paraId="58D3C6AA" w14:textId="16189CBE" w:rsidR="005D77A2" w:rsidRDefault="005D77A2">
      <w:pPr>
        <w:pStyle w:val="CommentText"/>
      </w:pPr>
      <w:r>
        <w:rPr>
          <w:rStyle w:val="CommentReference"/>
        </w:rPr>
        <w:annotationRef/>
      </w:r>
      <w:r>
        <w:t>Here you are getting more specific, which is very helpful!</w:t>
      </w:r>
    </w:p>
  </w:comment>
  <w:comment w:id="167" w:author="Sharon P Doetsch-Kidder" w:date="2016-12-01T10:15:00Z" w:initials="SPD">
    <w:p w14:paraId="4941EFBA" w14:textId="410B0B05" w:rsidR="005D77A2" w:rsidRDefault="005D77A2">
      <w:pPr>
        <w:pStyle w:val="CommentText"/>
      </w:pPr>
      <w:r>
        <w:rPr>
          <w:rStyle w:val="CommentReference"/>
        </w:rPr>
        <w:annotationRef/>
      </w:r>
      <w:r>
        <w:t>Thank you again for the specifics.</w:t>
      </w:r>
    </w:p>
  </w:comment>
  <w:comment w:id="170" w:author="Sharon P Doetsch-Kidder" w:date="2016-12-01T10:16:00Z" w:initials="SPD">
    <w:p w14:paraId="1B496F0E" w14:textId="186DC8F3" w:rsidR="00B53F6B" w:rsidRDefault="00B53F6B">
      <w:pPr>
        <w:pStyle w:val="CommentText"/>
      </w:pPr>
      <w:r>
        <w:rPr>
          <w:rStyle w:val="CommentReference"/>
        </w:rPr>
        <w:annotationRef/>
      </w:r>
      <w:r>
        <w:t xml:space="preserve">Ok, here you are getting there. Consider reorganizing these two sections into one section on Current methods for Churn Prediction. Use </w:t>
      </w:r>
      <w:proofErr w:type="spellStart"/>
      <w:r>
        <w:t>metacommentary</w:t>
      </w:r>
      <w:proofErr w:type="spellEnd"/>
      <w:r>
        <w:t xml:space="preserve"> to explain that you will examine different approaches to churn prediction in terms of the data and methods of analysis used. I would start with the choice of data, and group the studies according to what data they use. Then explain the methods. All of this is in service toward moving toward your own recommendations, so you need to include the limitations of their choices.</w:t>
      </w:r>
    </w:p>
  </w:comment>
  <w:comment w:id="185" w:author="Sharon P Doetsch-Kidder" w:date="2016-12-01T10:20:00Z" w:initials="SPD">
    <w:p w14:paraId="23EE2E50" w14:textId="215AF15F" w:rsidR="00564CA4" w:rsidRDefault="00564CA4">
      <w:pPr>
        <w:pStyle w:val="CommentText"/>
      </w:pPr>
      <w:r>
        <w:rPr>
          <w:rStyle w:val="CommentReference"/>
        </w:rPr>
        <w:annotationRef/>
      </w:r>
      <w:r>
        <w:t>This is a good topic to include. I would move this to the top, right after the introduction. This is exigence.</w:t>
      </w:r>
    </w:p>
  </w:comment>
  <w:comment w:id="197" w:author="Sharon P Doetsch-Kidder" w:date="2016-12-01T10:22:00Z" w:initials="SPD">
    <w:p w14:paraId="38EA8801" w14:textId="2745CBE5" w:rsidR="00564CA4" w:rsidRDefault="00564CA4">
      <w:pPr>
        <w:pStyle w:val="CommentText"/>
      </w:pPr>
      <w:r>
        <w:rPr>
          <w:rStyle w:val="CommentReference"/>
        </w:rPr>
        <w:annotationRef/>
      </w:r>
      <w:r>
        <w:t>This is a really helpful analysis of the problem. You need to explain this in your discussion of the issues/studies above.</w:t>
      </w:r>
    </w:p>
  </w:comment>
  <w:comment w:id="200" w:author="Sharon P Doetsch-Kidder" w:date="2016-12-01T10:22:00Z" w:initials="SPD">
    <w:p w14:paraId="3BABDE0B" w14:textId="2F7A26D4" w:rsidR="00564CA4" w:rsidRDefault="00564CA4">
      <w:pPr>
        <w:pStyle w:val="CommentText"/>
      </w:pPr>
      <w:r>
        <w:rPr>
          <w:rStyle w:val="CommentReference"/>
        </w:rPr>
        <w:annotationRef/>
      </w:r>
      <w:r>
        <w:t>Good job with relevance! It should come after your summary of the new offering.</w:t>
      </w:r>
    </w:p>
  </w:comment>
  <w:comment w:id="206" w:author="Sharon P Doetsch-Kidder" w:date="2016-12-01T10:25:00Z" w:initials="SPD">
    <w:p w14:paraId="7C305A58" w14:textId="3AEE0A65" w:rsidR="00564CA4" w:rsidRDefault="00564CA4">
      <w:pPr>
        <w:pStyle w:val="CommentText"/>
      </w:pPr>
      <w:r>
        <w:rPr>
          <w:rStyle w:val="CommentReference"/>
        </w:rPr>
        <w:annotationRef/>
      </w:r>
      <w:r>
        <w:t>Combine these sentences with the previous one to summarize your offering and relevance without using those terms.</w:t>
      </w:r>
    </w:p>
  </w:comment>
  <w:comment w:id="228" w:author="Sharon P Doetsch-Kidder" w:date="2016-12-01T10:22:00Z" w:initials="SPD">
    <w:p w14:paraId="5E6C819B" w14:textId="77777777" w:rsidR="00F95904" w:rsidRDefault="00F95904" w:rsidP="00F95904">
      <w:pPr>
        <w:pStyle w:val="CommentText"/>
      </w:pPr>
      <w:r>
        <w:rPr>
          <w:rStyle w:val="CommentReference"/>
        </w:rPr>
        <w:annotationRef/>
      </w:r>
      <w:r>
        <w:t>Good job with relevance! It should come after your summary of the new offering.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1A6D9" w15:done="0"/>
  <w15:commentEx w15:paraId="29E80B9A" w15:done="0"/>
  <w15:commentEx w15:paraId="03455113" w15:done="0"/>
  <w15:commentEx w15:paraId="0D1C69BA" w15:done="0"/>
  <w15:commentEx w15:paraId="3858A7BD" w15:done="0"/>
  <w15:commentEx w15:paraId="3D0DFAE0" w15:done="0"/>
  <w15:commentEx w15:paraId="26CCAB9A" w15:done="0"/>
  <w15:commentEx w15:paraId="7FE97B00" w15:paraIdParent="26CCAB9A" w15:done="0"/>
  <w15:commentEx w15:paraId="41299019" w15:done="0"/>
  <w15:commentEx w15:paraId="1BCC500F" w15:paraIdParent="41299019" w15:done="0"/>
  <w15:commentEx w15:paraId="34D602F2" w15:done="0"/>
  <w15:commentEx w15:paraId="31F59E95" w15:paraIdParent="34D602F2" w15:done="0"/>
  <w15:commentEx w15:paraId="4C24CFE2" w15:done="0"/>
  <w15:commentEx w15:paraId="1D5E9BA8" w15:done="0"/>
  <w15:commentEx w15:paraId="7B508904" w15:done="0"/>
  <w15:commentEx w15:paraId="71C17B6F" w15:done="0"/>
  <w15:commentEx w15:paraId="18CF58DA" w15:done="0"/>
  <w15:commentEx w15:paraId="20CA0E7C" w15:done="0"/>
  <w15:commentEx w15:paraId="6D1F7BD2" w15:done="0"/>
  <w15:commentEx w15:paraId="73B95D33" w15:done="0"/>
  <w15:commentEx w15:paraId="1AA976E4" w15:paraIdParent="73B95D33" w15:done="0"/>
  <w15:commentEx w15:paraId="5B494ACB" w15:done="0"/>
  <w15:commentEx w15:paraId="4BDE1543" w15:done="0"/>
  <w15:commentEx w15:paraId="67BF9F93" w15:done="0"/>
  <w15:commentEx w15:paraId="58D3C6AA" w15:done="0"/>
  <w15:commentEx w15:paraId="4941EFBA" w15:done="0"/>
  <w15:commentEx w15:paraId="1B496F0E" w15:done="0"/>
  <w15:commentEx w15:paraId="23EE2E50" w15:done="0"/>
  <w15:commentEx w15:paraId="38EA8801" w15:done="0"/>
  <w15:commentEx w15:paraId="3BABDE0B" w15:done="0"/>
  <w15:commentEx w15:paraId="7C305A58" w15:done="0"/>
  <w15:commentEx w15:paraId="5E6C81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779E9"/>
    <w:multiLevelType w:val="hybridMultilevel"/>
    <w:tmpl w:val="86AC1A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EC41E9"/>
    <w:multiLevelType w:val="hybridMultilevel"/>
    <w:tmpl w:val="9B78D4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E73D32"/>
    <w:multiLevelType w:val="hybridMultilevel"/>
    <w:tmpl w:val="E93C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65655"/>
    <w:multiLevelType w:val="hybridMultilevel"/>
    <w:tmpl w:val="7DCC60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733FE5"/>
    <w:multiLevelType w:val="hybridMultilevel"/>
    <w:tmpl w:val="05BA1B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D367B7"/>
    <w:multiLevelType w:val="hybridMultilevel"/>
    <w:tmpl w:val="1362EA1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ron P Doetsch-Kidder">
    <w15:presenceInfo w15:providerId="AD" w15:userId="S-1-5-21-313377636-3159528848-1351084975-263513"/>
  </w15:person>
  <w15:person w15:author="Saad">
    <w15:presenceInfo w15:providerId="None" w15:userId="Sa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1E"/>
    <w:rsid w:val="00016121"/>
    <w:rsid w:val="00044DA2"/>
    <w:rsid w:val="00081A65"/>
    <w:rsid w:val="000E62CA"/>
    <w:rsid w:val="00141F6B"/>
    <w:rsid w:val="001718D0"/>
    <w:rsid w:val="00172FA2"/>
    <w:rsid w:val="001F3F22"/>
    <w:rsid w:val="001F6F77"/>
    <w:rsid w:val="00200649"/>
    <w:rsid w:val="00270C20"/>
    <w:rsid w:val="0027793A"/>
    <w:rsid w:val="00290400"/>
    <w:rsid w:val="002F4DEE"/>
    <w:rsid w:val="00322A27"/>
    <w:rsid w:val="003642A5"/>
    <w:rsid w:val="00376FF8"/>
    <w:rsid w:val="003841A9"/>
    <w:rsid w:val="003E5112"/>
    <w:rsid w:val="00432012"/>
    <w:rsid w:val="004D12E1"/>
    <w:rsid w:val="004E4AF5"/>
    <w:rsid w:val="004F11CD"/>
    <w:rsid w:val="004F5A78"/>
    <w:rsid w:val="00564CA4"/>
    <w:rsid w:val="005717F4"/>
    <w:rsid w:val="005D77A2"/>
    <w:rsid w:val="005D78F1"/>
    <w:rsid w:val="005E3BFD"/>
    <w:rsid w:val="005F335F"/>
    <w:rsid w:val="006535DC"/>
    <w:rsid w:val="00680570"/>
    <w:rsid w:val="00687563"/>
    <w:rsid w:val="00795D9F"/>
    <w:rsid w:val="007966F1"/>
    <w:rsid w:val="007A361B"/>
    <w:rsid w:val="007D055B"/>
    <w:rsid w:val="007E0FD5"/>
    <w:rsid w:val="00822B28"/>
    <w:rsid w:val="00846DC6"/>
    <w:rsid w:val="008478A8"/>
    <w:rsid w:val="00851034"/>
    <w:rsid w:val="0086664F"/>
    <w:rsid w:val="00890475"/>
    <w:rsid w:val="008A198A"/>
    <w:rsid w:val="008C4230"/>
    <w:rsid w:val="008D75C6"/>
    <w:rsid w:val="008E2653"/>
    <w:rsid w:val="00936429"/>
    <w:rsid w:val="009375A2"/>
    <w:rsid w:val="00964852"/>
    <w:rsid w:val="00984530"/>
    <w:rsid w:val="009B5282"/>
    <w:rsid w:val="009B6E9B"/>
    <w:rsid w:val="00A36A41"/>
    <w:rsid w:val="00AC3376"/>
    <w:rsid w:val="00AE3072"/>
    <w:rsid w:val="00AF2FA9"/>
    <w:rsid w:val="00AF6784"/>
    <w:rsid w:val="00B0349C"/>
    <w:rsid w:val="00B0596C"/>
    <w:rsid w:val="00B53F6B"/>
    <w:rsid w:val="00B54CA5"/>
    <w:rsid w:val="00B65210"/>
    <w:rsid w:val="00B666F4"/>
    <w:rsid w:val="00B86DD5"/>
    <w:rsid w:val="00B95FB9"/>
    <w:rsid w:val="00BF56D9"/>
    <w:rsid w:val="00CB5C39"/>
    <w:rsid w:val="00CC0112"/>
    <w:rsid w:val="00D60AA6"/>
    <w:rsid w:val="00DF552F"/>
    <w:rsid w:val="00E40523"/>
    <w:rsid w:val="00EC5559"/>
    <w:rsid w:val="00F03A1E"/>
    <w:rsid w:val="00F65E91"/>
    <w:rsid w:val="00F80189"/>
    <w:rsid w:val="00F80A9F"/>
    <w:rsid w:val="00F95904"/>
    <w:rsid w:val="00FC0006"/>
    <w:rsid w:val="00FF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E3F0"/>
  <w15:chartTrackingRefBased/>
  <w15:docId w15:val="{603674D6-D934-47EA-8269-34A36CBC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230"/>
    <w:rPr>
      <w:color w:val="0563C1" w:themeColor="hyperlink"/>
      <w:u w:val="single"/>
    </w:rPr>
  </w:style>
  <w:style w:type="paragraph" w:styleId="ListParagraph">
    <w:name w:val="List Paragraph"/>
    <w:basedOn w:val="Normal"/>
    <w:uiPriority w:val="34"/>
    <w:qFormat/>
    <w:rsid w:val="008C4230"/>
    <w:pPr>
      <w:spacing w:after="0" w:line="276" w:lineRule="auto"/>
      <w:ind w:left="720"/>
      <w:contextualSpacing/>
    </w:pPr>
    <w:rPr>
      <w:rFonts w:ascii="Arial" w:eastAsia="Arial" w:hAnsi="Arial" w:cs="Arial"/>
      <w:color w:val="000000"/>
    </w:rPr>
  </w:style>
  <w:style w:type="paragraph" w:styleId="Bibliography">
    <w:name w:val="Bibliography"/>
    <w:basedOn w:val="Normal"/>
    <w:next w:val="Normal"/>
    <w:uiPriority w:val="37"/>
    <w:unhideWhenUsed/>
    <w:rsid w:val="00322A27"/>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3642A5"/>
    <w:rPr>
      <w:sz w:val="16"/>
      <w:szCs w:val="16"/>
    </w:rPr>
  </w:style>
  <w:style w:type="paragraph" w:styleId="CommentText">
    <w:name w:val="annotation text"/>
    <w:basedOn w:val="Normal"/>
    <w:link w:val="CommentTextChar"/>
    <w:uiPriority w:val="99"/>
    <w:semiHidden/>
    <w:unhideWhenUsed/>
    <w:rsid w:val="003642A5"/>
    <w:pPr>
      <w:spacing w:line="240" w:lineRule="auto"/>
    </w:pPr>
    <w:rPr>
      <w:sz w:val="20"/>
      <w:szCs w:val="20"/>
    </w:rPr>
  </w:style>
  <w:style w:type="character" w:customStyle="1" w:styleId="CommentTextChar">
    <w:name w:val="Comment Text Char"/>
    <w:basedOn w:val="DefaultParagraphFont"/>
    <w:link w:val="CommentText"/>
    <w:uiPriority w:val="99"/>
    <w:semiHidden/>
    <w:rsid w:val="003642A5"/>
    <w:rPr>
      <w:sz w:val="20"/>
      <w:szCs w:val="20"/>
    </w:rPr>
  </w:style>
  <w:style w:type="paragraph" w:styleId="BalloonText">
    <w:name w:val="Balloon Text"/>
    <w:basedOn w:val="Normal"/>
    <w:link w:val="BalloonTextChar"/>
    <w:uiPriority w:val="99"/>
    <w:semiHidden/>
    <w:unhideWhenUsed/>
    <w:rsid w:val="00364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A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44DA2"/>
    <w:rPr>
      <w:b/>
      <w:bCs/>
    </w:rPr>
  </w:style>
  <w:style w:type="character" w:customStyle="1" w:styleId="CommentSubjectChar">
    <w:name w:val="Comment Subject Char"/>
    <w:basedOn w:val="CommentTextChar"/>
    <w:link w:val="CommentSubject"/>
    <w:uiPriority w:val="99"/>
    <w:semiHidden/>
    <w:rsid w:val="00044D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zhar2@masonlive.gmu.edu"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F234D0-8FA1-4576-B4B9-DA240C7F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8</Pages>
  <Words>8338</Words>
  <Characters>47530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21</cp:revision>
  <dcterms:created xsi:type="dcterms:W3CDTF">2016-12-01T14:54:00Z</dcterms:created>
  <dcterms:modified xsi:type="dcterms:W3CDTF">2016-12-07T15:45:00Z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id="UprTk8fY"/&gt;&lt;style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